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3D77C" w14:textId="280BE49A" w:rsidR="00177ED6" w:rsidRPr="003018B8" w:rsidDel="00377D5B" w:rsidRDefault="00672218" w:rsidP="00377D5B">
      <w:pPr>
        <w:pStyle w:val="Balk1"/>
        <w:rPr>
          <w:del w:id="0" w:author="Can Bozaci" w:date="2021-09-14T20:33:00Z"/>
          <w:rFonts w:ascii="Arial" w:hAnsi="Arial" w:cs="Arial"/>
        </w:rPr>
        <w:pPrChange w:id="1" w:author="Can Bozaci" w:date="2021-09-14T20:32:00Z">
          <w:pPr>
            <w:pStyle w:val="Balk1"/>
            <w:jc w:val="center"/>
          </w:pPr>
        </w:pPrChange>
      </w:pPr>
      <w:del w:id="2" w:author="Can Bozaci" w:date="2021-09-14T20:33:00Z">
        <w:r w:rsidRPr="003018B8" w:rsidDel="00377D5B">
          <w:rPr>
            <w:rFonts w:ascii="Arial" w:hAnsi="Arial" w:cs="Arial"/>
          </w:rPr>
          <w:delText>EHB110E 2019-2020 Fall Project</w:delText>
        </w:r>
      </w:del>
    </w:p>
    <w:p w14:paraId="72DE773A" w14:textId="77777777" w:rsidR="00672218" w:rsidRPr="00C000A5" w:rsidRDefault="00672218" w:rsidP="00672218">
      <w:pPr>
        <w:rPr>
          <w:rFonts w:ascii="Arial" w:hAnsi="Arial" w:cs="Arial"/>
          <w:sz w:val="12"/>
          <w:szCs w:val="12"/>
        </w:rPr>
      </w:pPr>
    </w:p>
    <w:p w14:paraId="5B90DB56" w14:textId="361F329E" w:rsidR="00672218" w:rsidRPr="003018B8" w:rsidRDefault="00672218" w:rsidP="00FF3F89">
      <w:pPr>
        <w:jc w:val="both"/>
        <w:rPr>
          <w:rFonts w:ascii="Arial" w:hAnsi="Arial" w:cs="Arial"/>
          <w:sz w:val="24"/>
          <w:szCs w:val="24"/>
        </w:rPr>
      </w:pPr>
      <w:r w:rsidRPr="003018B8">
        <w:rPr>
          <w:rFonts w:ascii="Arial" w:hAnsi="Arial" w:cs="Arial"/>
          <w:sz w:val="24"/>
          <w:szCs w:val="24"/>
        </w:rPr>
        <w:t xml:space="preserve">In this project, you will be programming a game played against a computer. The game will be played on a 16x16 grid </w:t>
      </w:r>
      <w:r w:rsidR="0093079E" w:rsidRPr="003018B8">
        <w:rPr>
          <w:rFonts w:ascii="Arial" w:hAnsi="Arial" w:cs="Arial"/>
          <w:sz w:val="24"/>
          <w:szCs w:val="24"/>
        </w:rPr>
        <w:t xml:space="preserve">maze </w:t>
      </w:r>
      <w:r w:rsidRPr="003018B8">
        <w:rPr>
          <w:rFonts w:ascii="Arial" w:hAnsi="Arial" w:cs="Arial"/>
          <w:sz w:val="24"/>
          <w:szCs w:val="24"/>
        </w:rPr>
        <w:t>as shown below</w:t>
      </w:r>
      <w:r w:rsidR="0093079E" w:rsidRPr="003018B8">
        <w:rPr>
          <w:rFonts w:ascii="Arial" w:hAnsi="Arial" w:cs="Arial"/>
          <w:sz w:val="24"/>
          <w:szCs w:val="24"/>
        </w:rPr>
        <w:t xml:space="preserve">. </w:t>
      </w:r>
      <w:r w:rsidR="003018B8">
        <w:rPr>
          <w:rFonts w:ascii="Arial" w:hAnsi="Arial" w:cs="Arial"/>
          <w:sz w:val="24"/>
          <w:szCs w:val="24"/>
        </w:rPr>
        <w:t xml:space="preserve">You </w:t>
      </w:r>
      <w:del w:id="3" w:author="Bora Döken" w:date="2019-11-05T09:28:00Z">
        <w:r w:rsidR="003018B8" w:rsidDel="008E4BE4">
          <w:rPr>
            <w:rFonts w:ascii="Arial" w:hAnsi="Arial" w:cs="Arial"/>
            <w:sz w:val="24"/>
            <w:szCs w:val="24"/>
          </w:rPr>
          <w:delText xml:space="preserve">may </w:delText>
        </w:r>
      </w:del>
      <w:ins w:id="4" w:author="Bora Döken" w:date="2019-11-05T09:28:00Z">
        <w:r w:rsidR="008E4BE4">
          <w:rPr>
            <w:rFonts w:ascii="Arial" w:hAnsi="Arial" w:cs="Arial"/>
            <w:sz w:val="24"/>
            <w:szCs w:val="24"/>
          </w:rPr>
          <w:t xml:space="preserve">have </w:t>
        </w:r>
      </w:ins>
      <w:ins w:id="5" w:author="Bora Döken" w:date="2019-11-05T09:30:00Z">
        <w:r w:rsidR="00265761">
          <w:rPr>
            <w:rFonts w:ascii="Arial" w:hAnsi="Arial" w:cs="Arial"/>
            <w:sz w:val="24"/>
            <w:szCs w:val="24"/>
          </w:rPr>
          <w:t>to place</w:t>
        </w:r>
      </w:ins>
      <w:r w:rsidR="0093079E" w:rsidRPr="003018B8">
        <w:rPr>
          <w:rFonts w:ascii="Arial" w:hAnsi="Arial" w:cs="Arial"/>
          <w:sz w:val="24"/>
          <w:szCs w:val="24"/>
        </w:rPr>
        <w:t xml:space="preserve"> the walls </w:t>
      </w:r>
      <w:r w:rsidR="003018B8" w:rsidRPr="003018B8">
        <w:rPr>
          <w:rFonts w:ascii="Arial" w:hAnsi="Arial" w:cs="Arial"/>
          <w:sz w:val="24"/>
          <w:szCs w:val="24"/>
        </w:rPr>
        <w:t xml:space="preserve">within </w:t>
      </w:r>
      <w:r w:rsidR="0093079E" w:rsidRPr="003018B8">
        <w:rPr>
          <w:rFonts w:ascii="Arial" w:hAnsi="Arial" w:cs="Arial"/>
          <w:sz w:val="24"/>
          <w:szCs w:val="24"/>
        </w:rPr>
        <w:t xml:space="preserve">the maze </w:t>
      </w:r>
      <w:r w:rsidR="003018B8">
        <w:rPr>
          <w:rFonts w:ascii="Arial" w:hAnsi="Arial" w:cs="Arial"/>
          <w:sz w:val="24"/>
          <w:szCs w:val="24"/>
        </w:rPr>
        <w:t xml:space="preserve">as </w:t>
      </w:r>
      <w:ins w:id="6" w:author="Bora Döken" w:date="2019-11-05T09:29:00Z">
        <w:r w:rsidR="008E4BE4">
          <w:rPr>
            <w:rFonts w:ascii="Arial" w:hAnsi="Arial" w:cs="Arial"/>
            <w:sz w:val="24"/>
            <w:szCs w:val="24"/>
          </w:rPr>
          <w:t>shown below.</w:t>
        </w:r>
      </w:ins>
      <w:del w:id="7" w:author="Bora Döken" w:date="2019-11-05T09:29:00Z">
        <w:r w:rsidR="003018B8" w:rsidDel="008E4BE4">
          <w:rPr>
            <w:rFonts w:ascii="Arial" w:hAnsi="Arial" w:cs="Arial"/>
            <w:sz w:val="24"/>
            <w:szCs w:val="24"/>
          </w:rPr>
          <w:delText>you wish</w:delText>
        </w:r>
        <w:r w:rsidR="0093079E" w:rsidRPr="003018B8" w:rsidDel="008E4BE4">
          <w:rPr>
            <w:rFonts w:ascii="Arial" w:hAnsi="Arial" w:cs="Arial"/>
            <w:sz w:val="24"/>
            <w:szCs w:val="24"/>
          </w:rPr>
          <w:delText>.</w:delText>
        </w:r>
      </w:del>
    </w:p>
    <w:p w14:paraId="5F3B6867" w14:textId="030743F6" w:rsidR="00672218" w:rsidRDefault="00834177" w:rsidP="00FF3F89">
      <w:pPr>
        <w:jc w:val="both"/>
        <w:rPr>
          <w:rFonts w:ascii="Arial" w:hAnsi="Arial" w:cs="Arial"/>
          <w:sz w:val="24"/>
          <w:szCs w:val="24"/>
        </w:rPr>
      </w:pPr>
      <w:r w:rsidRPr="003018B8">
        <w:rPr>
          <w:rFonts w:ascii="Arial" w:hAnsi="Arial" w:cs="Arial"/>
          <w:noProof/>
          <w:sz w:val="24"/>
          <w:szCs w:val="24"/>
        </w:rPr>
        <mc:AlternateContent>
          <mc:Choice Requires="wps">
            <w:drawing>
              <wp:anchor distT="0" distB="0" distL="114300" distR="114300" simplePos="0" relativeHeight="251662336" behindDoc="0" locked="0" layoutInCell="1" allowOverlap="1" wp14:anchorId="6B1F5870" wp14:editId="2C909EF3">
                <wp:simplePos x="0" y="0"/>
                <wp:positionH relativeFrom="column">
                  <wp:posOffset>4219574</wp:posOffset>
                </wp:positionH>
                <wp:positionV relativeFrom="paragraph">
                  <wp:posOffset>4950460</wp:posOffset>
                </wp:positionV>
                <wp:extent cx="142875" cy="228600"/>
                <wp:effectExtent l="38100" t="38100" r="28575" b="19050"/>
                <wp:wrapNone/>
                <wp:docPr id="6" name="Straight Arrow Connector 6"/>
                <wp:cNvGraphicFramePr/>
                <a:graphic xmlns:a="http://schemas.openxmlformats.org/drawingml/2006/main">
                  <a:graphicData uri="http://schemas.microsoft.com/office/word/2010/wordprocessingShape">
                    <wps:wsp>
                      <wps:cNvCnPr/>
                      <wps:spPr>
                        <a:xfrm flipH="1" flipV="1">
                          <a:off x="0" y="0"/>
                          <a:ext cx="14287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FAAF81" id="_x0000_t32" coordsize="21600,21600" o:spt="32" o:oned="t" path="m,l21600,21600e" filled="f">
                <v:path arrowok="t" fillok="f" o:connecttype="none"/>
                <o:lock v:ext="edit" shapetype="t"/>
              </v:shapetype>
              <v:shape id="Straight Arrow Connector 6" o:spid="_x0000_s1026" type="#_x0000_t32" style="position:absolute;margin-left:332.25pt;margin-top:389.8pt;width:11.25pt;height:18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" strokecolor="#4472c4 [3204]" strokeweight=".5pt">
                <v:stroke endarrow="block" joinstyle="miter"/>
              </v:shape>
            </w:pict>
          </mc:Fallback>
        </mc:AlternateContent>
      </w:r>
      <w:r w:rsidR="00F75FCE" w:rsidRPr="003018B8">
        <w:rPr>
          <w:rFonts w:ascii="Arial" w:hAnsi="Arial" w:cs="Arial"/>
          <w:noProof/>
          <w:sz w:val="24"/>
          <w:szCs w:val="24"/>
        </w:rPr>
        <mc:AlternateContent>
          <mc:Choice Requires="wps">
            <w:drawing>
              <wp:anchor distT="0" distB="0" distL="114300" distR="114300" simplePos="0" relativeHeight="251668480" behindDoc="0" locked="0" layoutInCell="1" allowOverlap="1" wp14:anchorId="432E973C" wp14:editId="6D6CB328">
                <wp:simplePos x="0" y="0"/>
                <wp:positionH relativeFrom="margin">
                  <wp:align>left</wp:align>
                </wp:positionH>
                <wp:positionV relativeFrom="paragraph">
                  <wp:posOffset>1671955</wp:posOffset>
                </wp:positionV>
                <wp:extent cx="876300" cy="552450"/>
                <wp:effectExtent l="0" t="0" r="0" b="0"/>
                <wp:wrapNone/>
                <wp:docPr id="9" name="Text Box 9"/>
                <wp:cNvGraphicFramePr/>
                <a:graphic xmlns:a="http://schemas.openxmlformats.org/drawingml/2006/main">
                  <a:graphicData uri="http://schemas.microsoft.com/office/word/2010/wordprocessingShape">
                    <wps:wsp>
                      <wps:cNvSpPr txBox="1"/>
                      <wps:spPr>
                        <a:xfrm>
                          <a:off x="0" y="0"/>
                          <a:ext cx="876300" cy="552450"/>
                        </a:xfrm>
                        <a:prstGeom prst="rect">
                          <a:avLst/>
                        </a:prstGeom>
                        <a:noFill/>
                        <a:ln w="6350">
                          <a:noFill/>
                        </a:ln>
                      </wps:spPr>
                      <wps:txbx>
                        <w:txbxContent>
                          <w:p w14:paraId="5B765625" w14:textId="77777777" w:rsidR="00CE1457" w:rsidRDefault="00CE1457" w:rsidP="0093079E">
                            <w:pPr>
                              <w:jc w:val="center"/>
                            </w:pPr>
                            <w:r>
                              <w:t>Computer (policeman)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2E973C" id="_x0000_t202" coordsize="21600,21600" o:spt="202" path="m,l,21600r21600,l21600,xe">
                <v:stroke joinstyle="miter"/>
                <v:path gradientshapeok="t" o:connecttype="rect"/>
              </v:shapetype>
              <v:shape id="Text Box 9" o:spid="_x0000_s1026" type="#_x0000_t202" style="position:absolute;left:0;text-align:left;margin-left:0;margin-top:131.65pt;width:69pt;height:43.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" filled="f" stroked="f" strokeweight=".5pt">
                <v:textbox>
                  <w:txbxContent>
                    <w:p w14:paraId="5B765625" w14:textId="77777777" w:rsidR="00CE1457" w:rsidRDefault="00CE1457" w:rsidP="0093079E">
                      <w:pPr>
                        <w:jc w:val="center"/>
                      </w:pPr>
                      <w:r>
                        <w:t>Computer (policeman)</w:t>
                      </w:r>
                    </w:p>
                  </w:txbxContent>
                </v:textbox>
                <w10:wrap anchorx="margin"/>
              </v:shape>
            </w:pict>
          </mc:Fallback>
        </mc:AlternateContent>
      </w:r>
      <w:r w:rsidR="00F75FCE" w:rsidRPr="003018B8">
        <w:rPr>
          <w:rFonts w:ascii="Arial" w:hAnsi="Arial" w:cs="Arial"/>
          <w:noProof/>
          <w:sz w:val="24"/>
          <w:szCs w:val="24"/>
        </w:rPr>
        <mc:AlternateContent>
          <mc:Choice Requires="wps">
            <w:drawing>
              <wp:anchor distT="0" distB="0" distL="114300" distR="114300" simplePos="0" relativeHeight="251666432" behindDoc="0" locked="0" layoutInCell="1" allowOverlap="1" wp14:anchorId="7E2207FA" wp14:editId="7A990B29">
                <wp:simplePos x="0" y="0"/>
                <wp:positionH relativeFrom="column">
                  <wp:posOffset>582930</wp:posOffset>
                </wp:positionH>
                <wp:positionV relativeFrom="paragraph">
                  <wp:posOffset>1500505</wp:posOffset>
                </wp:positionV>
                <wp:extent cx="333375" cy="171450"/>
                <wp:effectExtent l="0" t="38100" r="47625" b="19050"/>
                <wp:wrapNone/>
                <wp:docPr id="8" name="Straight Arrow Connector 8"/>
                <wp:cNvGraphicFramePr/>
                <a:graphic xmlns:a="http://schemas.openxmlformats.org/drawingml/2006/main">
                  <a:graphicData uri="http://schemas.microsoft.com/office/word/2010/wordprocessingShape">
                    <wps:wsp>
                      <wps:cNvCnPr/>
                      <wps:spPr>
                        <a:xfrm flipV="1">
                          <a:off x="0" y="0"/>
                          <a:ext cx="333375"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906027" id="Straight Arrow Connector 8" o:spid="_x0000_s1026" type="#_x0000_t32" style="position:absolute;margin-left:45.9pt;margin-top:118.15pt;width:26.25pt;height:13.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" strokecolor="#4472c4 [3204]" strokeweight=".5pt">
                <v:stroke endarrow="block" joinstyle="miter"/>
              </v:shape>
            </w:pict>
          </mc:Fallback>
        </mc:AlternateContent>
      </w:r>
      <w:r w:rsidR="00C000A5" w:rsidRPr="003018B8">
        <w:rPr>
          <w:rFonts w:ascii="Arial" w:hAnsi="Arial" w:cs="Arial"/>
          <w:noProof/>
          <w:sz w:val="24"/>
          <w:szCs w:val="24"/>
        </w:rPr>
        <mc:AlternateContent>
          <mc:Choice Requires="wps">
            <w:drawing>
              <wp:anchor distT="0" distB="0" distL="114300" distR="114300" simplePos="0" relativeHeight="251660288" behindDoc="0" locked="0" layoutInCell="1" allowOverlap="1" wp14:anchorId="5C4E2226" wp14:editId="3C80E831">
                <wp:simplePos x="0" y="0"/>
                <wp:positionH relativeFrom="column">
                  <wp:posOffset>5583555</wp:posOffset>
                </wp:positionH>
                <wp:positionV relativeFrom="paragraph">
                  <wp:posOffset>2472055</wp:posOffset>
                </wp:positionV>
                <wp:extent cx="790575" cy="552450"/>
                <wp:effectExtent l="0" t="0" r="0" b="0"/>
                <wp:wrapNone/>
                <wp:docPr id="5" name="Text Box 5"/>
                <wp:cNvGraphicFramePr/>
                <a:graphic xmlns:a="http://schemas.openxmlformats.org/drawingml/2006/main">
                  <a:graphicData uri="http://schemas.microsoft.com/office/word/2010/wordprocessingShape">
                    <wps:wsp>
                      <wps:cNvSpPr txBox="1"/>
                      <wps:spPr>
                        <a:xfrm>
                          <a:off x="0" y="0"/>
                          <a:ext cx="790575" cy="552450"/>
                        </a:xfrm>
                        <a:prstGeom prst="rect">
                          <a:avLst/>
                        </a:prstGeom>
                        <a:noFill/>
                        <a:ln w="6350">
                          <a:noFill/>
                        </a:ln>
                      </wps:spPr>
                      <wps:txbx>
                        <w:txbxContent>
                          <w:p w14:paraId="078CE065" w14:textId="77777777" w:rsidR="00672218" w:rsidRDefault="00672218">
                            <w:r>
                              <w:t>Escape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E2226" id="Text Box 5" o:spid="_x0000_s1027" type="#_x0000_t202" style="position:absolute;left:0;text-align:left;margin-left:439.65pt;margin-top:194.65pt;width:62.25pt;height: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" filled="f" stroked="f" strokeweight=".5pt">
                <v:textbox>
                  <w:txbxContent>
                    <w:p w14:paraId="078CE065" w14:textId="77777777" w:rsidR="00672218" w:rsidRDefault="00672218">
                      <w:r>
                        <w:t>Escape point</w:t>
                      </w:r>
                    </w:p>
                  </w:txbxContent>
                </v:textbox>
              </v:shape>
            </w:pict>
          </mc:Fallback>
        </mc:AlternateContent>
      </w:r>
      <w:r w:rsidR="00C000A5" w:rsidRPr="003018B8">
        <w:rPr>
          <w:rFonts w:ascii="Arial" w:hAnsi="Arial" w:cs="Arial"/>
          <w:noProof/>
          <w:sz w:val="24"/>
          <w:szCs w:val="24"/>
        </w:rPr>
        <mc:AlternateContent>
          <mc:Choice Requires="wps">
            <w:drawing>
              <wp:anchor distT="0" distB="0" distL="114300" distR="114300" simplePos="0" relativeHeight="251659264" behindDoc="0" locked="0" layoutInCell="1" allowOverlap="1" wp14:anchorId="38587838" wp14:editId="3508BCB5">
                <wp:simplePos x="0" y="0"/>
                <wp:positionH relativeFrom="column">
                  <wp:posOffset>5154930</wp:posOffset>
                </wp:positionH>
                <wp:positionV relativeFrom="paragraph">
                  <wp:posOffset>2595880</wp:posOffset>
                </wp:positionV>
                <wp:extent cx="476250" cy="9525"/>
                <wp:effectExtent l="19050" t="57150" r="0" b="85725"/>
                <wp:wrapNone/>
                <wp:docPr id="4" name="Straight Arrow Connector 4"/>
                <wp:cNvGraphicFramePr/>
                <a:graphic xmlns:a="http://schemas.openxmlformats.org/drawingml/2006/main">
                  <a:graphicData uri="http://schemas.microsoft.com/office/word/2010/wordprocessingShape">
                    <wps:wsp>
                      <wps:cNvCnPr/>
                      <wps:spPr>
                        <a:xfrm flipH="1">
                          <a:off x="0" y="0"/>
                          <a:ext cx="4762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0175BD" id="Straight Arrow Connector 4" o:spid="_x0000_s1026" type="#_x0000_t32" style="position:absolute;margin-left:405.9pt;margin-top:204.4pt;width:37.5pt;height:.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" strokecolor="#4472c4 [3204]" strokeweight=".5pt">
                <v:stroke endarrow="block" joinstyle="miter"/>
              </v:shape>
            </w:pict>
          </mc:Fallback>
        </mc:AlternateContent>
      </w:r>
      <w:r w:rsidR="00672218" w:rsidRPr="003018B8">
        <w:rPr>
          <w:rFonts w:ascii="Arial" w:hAnsi="Arial" w:cs="Arial"/>
          <w:sz w:val="24"/>
          <w:szCs w:val="24"/>
        </w:rPr>
        <w:t xml:space="preserve">You will be a thief trying to escape from the maze </w:t>
      </w:r>
      <w:r w:rsidR="00CE1457" w:rsidRPr="003018B8">
        <w:rPr>
          <w:rFonts w:ascii="Arial" w:hAnsi="Arial" w:cs="Arial"/>
          <w:sz w:val="24"/>
          <w:szCs w:val="24"/>
        </w:rPr>
        <w:t xml:space="preserve">at the escape point before </w:t>
      </w:r>
      <w:r w:rsidR="00672218" w:rsidRPr="003018B8">
        <w:rPr>
          <w:rFonts w:ascii="Arial" w:hAnsi="Arial" w:cs="Arial"/>
          <w:sz w:val="24"/>
          <w:szCs w:val="24"/>
        </w:rPr>
        <w:t>being caught</w:t>
      </w:r>
      <w:r w:rsidR="00CE1457" w:rsidRPr="003018B8">
        <w:rPr>
          <w:rFonts w:ascii="Arial" w:hAnsi="Arial" w:cs="Arial"/>
          <w:sz w:val="24"/>
          <w:szCs w:val="24"/>
        </w:rPr>
        <w:t xml:space="preserve"> by a policeman (the computer) chasing you.</w:t>
      </w:r>
    </w:p>
    <w:p w14:paraId="48C6D3FD" w14:textId="77777777" w:rsidR="00FF3F89" w:rsidRPr="003018B8" w:rsidRDefault="00FF3F89" w:rsidP="00FF3F89">
      <w:pPr>
        <w:jc w:val="both"/>
        <w:rPr>
          <w:rFonts w:ascii="Arial" w:hAnsi="Arial" w:cs="Arial"/>
          <w:sz w:val="24"/>
          <w:szCs w:val="24"/>
        </w:rPr>
      </w:pPr>
    </w:p>
    <w:tbl>
      <w:tblPr>
        <w:tblStyle w:val="TabloKlavuzu"/>
        <w:tblW w:w="6624" w:type="dxa"/>
        <w:tblInd w:w="1360" w:type="dxa"/>
        <w:tblLayout w:type="fixed"/>
        <w:tblLook w:val="04A0" w:firstRow="1" w:lastRow="0" w:firstColumn="1" w:lastColumn="0" w:noHBand="0" w:noVBand="1"/>
      </w:tblPr>
      <w:tblGrid>
        <w:gridCol w:w="414"/>
        <w:gridCol w:w="414"/>
        <w:gridCol w:w="414"/>
        <w:gridCol w:w="414"/>
        <w:gridCol w:w="414"/>
        <w:gridCol w:w="414"/>
        <w:gridCol w:w="414"/>
        <w:gridCol w:w="414"/>
        <w:gridCol w:w="414"/>
        <w:gridCol w:w="414"/>
        <w:gridCol w:w="414"/>
        <w:gridCol w:w="414"/>
        <w:gridCol w:w="414"/>
        <w:gridCol w:w="414"/>
        <w:gridCol w:w="414"/>
        <w:gridCol w:w="414"/>
      </w:tblGrid>
      <w:tr w:rsidR="00672218" w:rsidRPr="003018B8" w14:paraId="0EE82052" w14:textId="77777777" w:rsidTr="0093079E">
        <w:trPr>
          <w:trHeight w:val="432"/>
        </w:trPr>
        <w:tc>
          <w:tcPr>
            <w:tcW w:w="414" w:type="dxa"/>
            <w:vAlign w:val="center"/>
          </w:tcPr>
          <w:p w14:paraId="0521226B" w14:textId="77777777" w:rsidR="00672218" w:rsidRPr="003018B8" w:rsidRDefault="00672218" w:rsidP="00CE1457">
            <w:pPr>
              <w:jc w:val="center"/>
              <w:rPr>
                <w:rFonts w:ascii="Arial" w:hAnsi="Arial" w:cs="Arial"/>
                <w:sz w:val="24"/>
                <w:szCs w:val="24"/>
              </w:rPr>
            </w:pPr>
          </w:p>
        </w:tc>
        <w:tc>
          <w:tcPr>
            <w:tcW w:w="414" w:type="dxa"/>
            <w:vAlign w:val="center"/>
          </w:tcPr>
          <w:p w14:paraId="63322508" w14:textId="77777777" w:rsidR="00672218" w:rsidRPr="003018B8" w:rsidRDefault="00672218" w:rsidP="00CE1457">
            <w:pPr>
              <w:jc w:val="center"/>
              <w:rPr>
                <w:rFonts w:ascii="Arial" w:hAnsi="Arial" w:cs="Arial"/>
                <w:sz w:val="24"/>
                <w:szCs w:val="24"/>
              </w:rPr>
            </w:pPr>
          </w:p>
        </w:tc>
        <w:tc>
          <w:tcPr>
            <w:tcW w:w="414" w:type="dxa"/>
            <w:vAlign w:val="center"/>
          </w:tcPr>
          <w:p w14:paraId="15C38CA9" w14:textId="77777777" w:rsidR="00672218" w:rsidRPr="003018B8" w:rsidRDefault="00672218" w:rsidP="00CE1457">
            <w:pPr>
              <w:jc w:val="center"/>
              <w:rPr>
                <w:rFonts w:ascii="Arial" w:hAnsi="Arial" w:cs="Arial"/>
                <w:sz w:val="24"/>
                <w:szCs w:val="24"/>
              </w:rPr>
            </w:pPr>
          </w:p>
        </w:tc>
        <w:tc>
          <w:tcPr>
            <w:tcW w:w="414" w:type="dxa"/>
            <w:vAlign w:val="center"/>
          </w:tcPr>
          <w:p w14:paraId="09F7E054" w14:textId="77777777" w:rsidR="00672218" w:rsidRPr="003018B8" w:rsidRDefault="00672218" w:rsidP="00CE1457">
            <w:pPr>
              <w:jc w:val="center"/>
              <w:rPr>
                <w:rFonts w:ascii="Arial" w:hAnsi="Arial" w:cs="Arial"/>
                <w:sz w:val="24"/>
                <w:szCs w:val="24"/>
              </w:rPr>
            </w:pPr>
          </w:p>
        </w:tc>
        <w:tc>
          <w:tcPr>
            <w:tcW w:w="414" w:type="dxa"/>
            <w:vAlign w:val="center"/>
          </w:tcPr>
          <w:p w14:paraId="05659B16" w14:textId="77777777" w:rsidR="00672218" w:rsidRPr="003018B8" w:rsidRDefault="00672218" w:rsidP="00CE1457">
            <w:pPr>
              <w:jc w:val="center"/>
              <w:rPr>
                <w:rFonts w:ascii="Arial" w:hAnsi="Arial" w:cs="Arial"/>
                <w:sz w:val="24"/>
                <w:szCs w:val="24"/>
              </w:rPr>
            </w:pPr>
          </w:p>
        </w:tc>
        <w:tc>
          <w:tcPr>
            <w:tcW w:w="414" w:type="dxa"/>
            <w:vAlign w:val="center"/>
          </w:tcPr>
          <w:p w14:paraId="25FB40AF" w14:textId="77777777" w:rsidR="00672218" w:rsidRPr="003018B8" w:rsidRDefault="00672218" w:rsidP="00CE1457">
            <w:pPr>
              <w:jc w:val="center"/>
              <w:rPr>
                <w:rFonts w:ascii="Arial" w:hAnsi="Arial" w:cs="Arial"/>
                <w:sz w:val="24"/>
                <w:szCs w:val="24"/>
              </w:rPr>
            </w:pPr>
          </w:p>
        </w:tc>
        <w:tc>
          <w:tcPr>
            <w:tcW w:w="414" w:type="dxa"/>
            <w:vAlign w:val="center"/>
          </w:tcPr>
          <w:p w14:paraId="32ED3B10" w14:textId="77777777" w:rsidR="00672218" w:rsidRPr="003018B8" w:rsidRDefault="00672218" w:rsidP="00CE1457">
            <w:pPr>
              <w:jc w:val="center"/>
              <w:rPr>
                <w:rFonts w:ascii="Arial" w:hAnsi="Arial" w:cs="Arial"/>
                <w:sz w:val="24"/>
                <w:szCs w:val="24"/>
              </w:rPr>
            </w:pPr>
          </w:p>
        </w:tc>
        <w:tc>
          <w:tcPr>
            <w:tcW w:w="414" w:type="dxa"/>
            <w:vAlign w:val="center"/>
          </w:tcPr>
          <w:p w14:paraId="51FFA536" w14:textId="77777777" w:rsidR="00672218" w:rsidRPr="003018B8" w:rsidRDefault="00672218" w:rsidP="00CE1457">
            <w:pPr>
              <w:jc w:val="center"/>
              <w:rPr>
                <w:rFonts w:ascii="Arial" w:hAnsi="Arial" w:cs="Arial"/>
                <w:sz w:val="24"/>
                <w:szCs w:val="24"/>
              </w:rPr>
            </w:pPr>
          </w:p>
        </w:tc>
        <w:tc>
          <w:tcPr>
            <w:tcW w:w="414" w:type="dxa"/>
            <w:shd w:val="clear" w:color="auto" w:fill="000000" w:themeFill="text1"/>
            <w:vAlign w:val="center"/>
          </w:tcPr>
          <w:p w14:paraId="5771DEA2" w14:textId="77777777" w:rsidR="00672218" w:rsidRPr="003018B8" w:rsidRDefault="00672218" w:rsidP="00CE1457">
            <w:pPr>
              <w:jc w:val="center"/>
              <w:rPr>
                <w:rFonts w:ascii="Arial" w:hAnsi="Arial" w:cs="Arial"/>
                <w:sz w:val="24"/>
                <w:szCs w:val="24"/>
              </w:rPr>
            </w:pPr>
          </w:p>
        </w:tc>
        <w:tc>
          <w:tcPr>
            <w:tcW w:w="414" w:type="dxa"/>
            <w:vAlign w:val="center"/>
          </w:tcPr>
          <w:p w14:paraId="4676DAC5" w14:textId="77777777" w:rsidR="00672218" w:rsidRPr="003018B8" w:rsidRDefault="00672218" w:rsidP="00CE1457">
            <w:pPr>
              <w:jc w:val="center"/>
              <w:rPr>
                <w:rFonts w:ascii="Arial" w:hAnsi="Arial" w:cs="Arial"/>
                <w:sz w:val="24"/>
                <w:szCs w:val="24"/>
              </w:rPr>
            </w:pPr>
          </w:p>
        </w:tc>
        <w:tc>
          <w:tcPr>
            <w:tcW w:w="414" w:type="dxa"/>
            <w:vAlign w:val="center"/>
          </w:tcPr>
          <w:p w14:paraId="58B3A350" w14:textId="77777777" w:rsidR="00672218" w:rsidRPr="003018B8" w:rsidRDefault="00672218" w:rsidP="00CE1457">
            <w:pPr>
              <w:jc w:val="center"/>
              <w:rPr>
                <w:rFonts w:ascii="Arial" w:hAnsi="Arial" w:cs="Arial"/>
                <w:sz w:val="24"/>
                <w:szCs w:val="24"/>
              </w:rPr>
            </w:pPr>
          </w:p>
        </w:tc>
        <w:tc>
          <w:tcPr>
            <w:tcW w:w="414" w:type="dxa"/>
            <w:vAlign w:val="center"/>
          </w:tcPr>
          <w:p w14:paraId="7E8D158A" w14:textId="77777777" w:rsidR="00672218" w:rsidRPr="003018B8" w:rsidRDefault="00672218" w:rsidP="00CE1457">
            <w:pPr>
              <w:jc w:val="center"/>
              <w:rPr>
                <w:rFonts w:ascii="Arial" w:hAnsi="Arial" w:cs="Arial"/>
                <w:sz w:val="24"/>
                <w:szCs w:val="24"/>
              </w:rPr>
            </w:pPr>
          </w:p>
        </w:tc>
        <w:tc>
          <w:tcPr>
            <w:tcW w:w="414" w:type="dxa"/>
            <w:vAlign w:val="center"/>
          </w:tcPr>
          <w:p w14:paraId="05805B67" w14:textId="77777777" w:rsidR="00672218" w:rsidRPr="003018B8" w:rsidRDefault="00672218" w:rsidP="00CE1457">
            <w:pPr>
              <w:jc w:val="center"/>
              <w:rPr>
                <w:rFonts w:ascii="Arial" w:hAnsi="Arial" w:cs="Arial"/>
                <w:sz w:val="24"/>
                <w:szCs w:val="24"/>
              </w:rPr>
            </w:pPr>
          </w:p>
        </w:tc>
        <w:tc>
          <w:tcPr>
            <w:tcW w:w="414" w:type="dxa"/>
            <w:vAlign w:val="center"/>
          </w:tcPr>
          <w:p w14:paraId="283F3318" w14:textId="77777777" w:rsidR="00672218" w:rsidRPr="003018B8" w:rsidRDefault="00672218" w:rsidP="00CE1457">
            <w:pPr>
              <w:jc w:val="center"/>
              <w:rPr>
                <w:rFonts w:ascii="Arial" w:hAnsi="Arial" w:cs="Arial"/>
                <w:sz w:val="24"/>
                <w:szCs w:val="24"/>
              </w:rPr>
            </w:pPr>
          </w:p>
        </w:tc>
        <w:tc>
          <w:tcPr>
            <w:tcW w:w="414" w:type="dxa"/>
            <w:vAlign w:val="center"/>
          </w:tcPr>
          <w:p w14:paraId="1B97EDCC" w14:textId="77777777" w:rsidR="00672218" w:rsidRPr="003018B8" w:rsidRDefault="00672218" w:rsidP="00CE1457">
            <w:pPr>
              <w:jc w:val="center"/>
              <w:rPr>
                <w:rFonts w:ascii="Arial" w:hAnsi="Arial" w:cs="Arial"/>
                <w:sz w:val="24"/>
                <w:szCs w:val="24"/>
              </w:rPr>
            </w:pPr>
          </w:p>
        </w:tc>
        <w:tc>
          <w:tcPr>
            <w:tcW w:w="414" w:type="dxa"/>
            <w:vAlign w:val="center"/>
          </w:tcPr>
          <w:p w14:paraId="2E8A68ED" w14:textId="77777777" w:rsidR="00672218" w:rsidRPr="003018B8" w:rsidRDefault="00672218" w:rsidP="00CE1457">
            <w:pPr>
              <w:jc w:val="center"/>
              <w:rPr>
                <w:rFonts w:ascii="Arial" w:hAnsi="Arial" w:cs="Arial"/>
                <w:sz w:val="24"/>
                <w:szCs w:val="24"/>
              </w:rPr>
            </w:pPr>
          </w:p>
        </w:tc>
      </w:tr>
      <w:tr w:rsidR="00672218" w:rsidRPr="003018B8" w14:paraId="0530D332" w14:textId="77777777" w:rsidTr="0093079E">
        <w:trPr>
          <w:trHeight w:val="432"/>
        </w:trPr>
        <w:tc>
          <w:tcPr>
            <w:tcW w:w="414" w:type="dxa"/>
            <w:vAlign w:val="center"/>
          </w:tcPr>
          <w:p w14:paraId="7A2CA38E" w14:textId="77777777" w:rsidR="00672218" w:rsidRPr="003018B8" w:rsidRDefault="00672218" w:rsidP="00CE1457">
            <w:pPr>
              <w:jc w:val="center"/>
              <w:rPr>
                <w:rFonts w:ascii="Arial" w:hAnsi="Arial" w:cs="Arial"/>
                <w:sz w:val="24"/>
                <w:szCs w:val="24"/>
              </w:rPr>
            </w:pPr>
          </w:p>
        </w:tc>
        <w:tc>
          <w:tcPr>
            <w:tcW w:w="414" w:type="dxa"/>
            <w:vAlign w:val="center"/>
          </w:tcPr>
          <w:p w14:paraId="1D8B8084" w14:textId="77777777" w:rsidR="00672218" w:rsidRPr="003018B8" w:rsidRDefault="00672218" w:rsidP="00CE1457">
            <w:pPr>
              <w:jc w:val="center"/>
              <w:rPr>
                <w:rFonts w:ascii="Arial" w:hAnsi="Arial" w:cs="Arial"/>
                <w:sz w:val="24"/>
                <w:szCs w:val="24"/>
              </w:rPr>
            </w:pPr>
          </w:p>
        </w:tc>
        <w:tc>
          <w:tcPr>
            <w:tcW w:w="414" w:type="dxa"/>
            <w:vAlign w:val="center"/>
          </w:tcPr>
          <w:p w14:paraId="0BCDFA3C" w14:textId="77777777" w:rsidR="00672218" w:rsidRPr="003018B8" w:rsidRDefault="00672218" w:rsidP="00CE1457">
            <w:pPr>
              <w:jc w:val="center"/>
              <w:rPr>
                <w:rFonts w:ascii="Arial" w:hAnsi="Arial" w:cs="Arial"/>
                <w:sz w:val="24"/>
                <w:szCs w:val="24"/>
              </w:rPr>
            </w:pPr>
          </w:p>
        </w:tc>
        <w:tc>
          <w:tcPr>
            <w:tcW w:w="414" w:type="dxa"/>
            <w:vAlign w:val="center"/>
          </w:tcPr>
          <w:p w14:paraId="78057EB3" w14:textId="77777777" w:rsidR="00672218" w:rsidRPr="003018B8" w:rsidRDefault="00672218" w:rsidP="00CE1457">
            <w:pPr>
              <w:jc w:val="center"/>
              <w:rPr>
                <w:rFonts w:ascii="Arial" w:hAnsi="Arial" w:cs="Arial"/>
                <w:sz w:val="24"/>
                <w:szCs w:val="24"/>
              </w:rPr>
            </w:pPr>
          </w:p>
        </w:tc>
        <w:tc>
          <w:tcPr>
            <w:tcW w:w="414" w:type="dxa"/>
            <w:vAlign w:val="center"/>
          </w:tcPr>
          <w:p w14:paraId="05DA8DFF" w14:textId="77777777" w:rsidR="00672218" w:rsidRPr="003018B8" w:rsidRDefault="00672218" w:rsidP="00CE1457">
            <w:pPr>
              <w:jc w:val="center"/>
              <w:rPr>
                <w:rFonts w:ascii="Arial" w:hAnsi="Arial" w:cs="Arial"/>
                <w:sz w:val="24"/>
                <w:szCs w:val="24"/>
              </w:rPr>
            </w:pPr>
          </w:p>
        </w:tc>
        <w:tc>
          <w:tcPr>
            <w:tcW w:w="414" w:type="dxa"/>
            <w:vAlign w:val="center"/>
          </w:tcPr>
          <w:p w14:paraId="2C861195" w14:textId="77777777" w:rsidR="00672218" w:rsidRPr="003018B8" w:rsidRDefault="00672218" w:rsidP="00CE1457">
            <w:pPr>
              <w:jc w:val="center"/>
              <w:rPr>
                <w:rFonts w:ascii="Arial" w:hAnsi="Arial" w:cs="Arial"/>
                <w:sz w:val="24"/>
                <w:szCs w:val="24"/>
              </w:rPr>
            </w:pPr>
          </w:p>
        </w:tc>
        <w:tc>
          <w:tcPr>
            <w:tcW w:w="414" w:type="dxa"/>
            <w:vAlign w:val="center"/>
          </w:tcPr>
          <w:p w14:paraId="2E5D3F78" w14:textId="77777777" w:rsidR="00672218" w:rsidRPr="003018B8" w:rsidRDefault="00672218" w:rsidP="00CE1457">
            <w:pPr>
              <w:jc w:val="center"/>
              <w:rPr>
                <w:rFonts w:ascii="Arial" w:hAnsi="Arial" w:cs="Arial"/>
                <w:sz w:val="24"/>
                <w:szCs w:val="24"/>
              </w:rPr>
            </w:pPr>
          </w:p>
        </w:tc>
        <w:tc>
          <w:tcPr>
            <w:tcW w:w="414" w:type="dxa"/>
            <w:vAlign w:val="center"/>
          </w:tcPr>
          <w:p w14:paraId="4A58BD3A" w14:textId="77777777" w:rsidR="00672218" w:rsidRPr="003018B8" w:rsidRDefault="00672218" w:rsidP="00CE1457">
            <w:pPr>
              <w:jc w:val="center"/>
              <w:rPr>
                <w:rFonts w:ascii="Arial" w:hAnsi="Arial" w:cs="Arial"/>
                <w:sz w:val="24"/>
                <w:szCs w:val="24"/>
              </w:rPr>
            </w:pPr>
          </w:p>
        </w:tc>
        <w:tc>
          <w:tcPr>
            <w:tcW w:w="414" w:type="dxa"/>
            <w:shd w:val="clear" w:color="auto" w:fill="000000" w:themeFill="text1"/>
            <w:vAlign w:val="center"/>
          </w:tcPr>
          <w:p w14:paraId="496043B8" w14:textId="77777777" w:rsidR="00672218" w:rsidRPr="003018B8" w:rsidRDefault="00672218" w:rsidP="00CE1457">
            <w:pPr>
              <w:jc w:val="center"/>
              <w:rPr>
                <w:rFonts w:ascii="Arial" w:hAnsi="Arial" w:cs="Arial"/>
                <w:sz w:val="24"/>
                <w:szCs w:val="24"/>
              </w:rPr>
            </w:pPr>
          </w:p>
        </w:tc>
        <w:tc>
          <w:tcPr>
            <w:tcW w:w="414" w:type="dxa"/>
            <w:vAlign w:val="center"/>
          </w:tcPr>
          <w:p w14:paraId="0D12C808" w14:textId="77777777" w:rsidR="00672218" w:rsidRPr="003018B8" w:rsidRDefault="00672218" w:rsidP="00CE1457">
            <w:pPr>
              <w:jc w:val="center"/>
              <w:rPr>
                <w:rFonts w:ascii="Arial" w:hAnsi="Arial" w:cs="Arial"/>
                <w:sz w:val="24"/>
                <w:szCs w:val="24"/>
              </w:rPr>
            </w:pPr>
          </w:p>
        </w:tc>
        <w:tc>
          <w:tcPr>
            <w:tcW w:w="414" w:type="dxa"/>
            <w:vAlign w:val="center"/>
          </w:tcPr>
          <w:p w14:paraId="24909ABF" w14:textId="77777777" w:rsidR="00672218" w:rsidRPr="003018B8" w:rsidRDefault="00672218" w:rsidP="00CE1457">
            <w:pPr>
              <w:jc w:val="center"/>
              <w:rPr>
                <w:rFonts w:ascii="Arial" w:hAnsi="Arial" w:cs="Arial"/>
                <w:sz w:val="24"/>
                <w:szCs w:val="24"/>
              </w:rPr>
            </w:pPr>
          </w:p>
        </w:tc>
        <w:tc>
          <w:tcPr>
            <w:tcW w:w="414" w:type="dxa"/>
            <w:vAlign w:val="center"/>
          </w:tcPr>
          <w:p w14:paraId="5A8D61EF" w14:textId="77777777" w:rsidR="00672218" w:rsidRPr="003018B8" w:rsidRDefault="00672218" w:rsidP="00CE1457">
            <w:pPr>
              <w:jc w:val="center"/>
              <w:rPr>
                <w:rFonts w:ascii="Arial" w:hAnsi="Arial" w:cs="Arial"/>
                <w:sz w:val="24"/>
                <w:szCs w:val="24"/>
              </w:rPr>
            </w:pPr>
          </w:p>
        </w:tc>
        <w:tc>
          <w:tcPr>
            <w:tcW w:w="414" w:type="dxa"/>
            <w:vAlign w:val="center"/>
          </w:tcPr>
          <w:p w14:paraId="7CF2F1C6" w14:textId="77777777" w:rsidR="00672218" w:rsidRPr="003018B8" w:rsidRDefault="00672218" w:rsidP="00CE1457">
            <w:pPr>
              <w:jc w:val="center"/>
              <w:rPr>
                <w:rFonts w:ascii="Arial" w:hAnsi="Arial" w:cs="Arial"/>
                <w:sz w:val="24"/>
                <w:szCs w:val="24"/>
              </w:rPr>
            </w:pPr>
          </w:p>
        </w:tc>
        <w:tc>
          <w:tcPr>
            <w:tcW w:w="414" w:type="dxa"/>
            <w:vAlign w:val="center"/>
          </w:tcPr>
          <w:p w14:paraId="0F3244F9" w14:textId="77777777" w:rsidR="00672218" w:rsidRPr="003018B8" w:rsidRDefault="00672218" w:rsidP="00CE1457">
            <w:pPr>
              <w:jc w:val="center"/>
              <w:rPr>
                <w:rFonts w:ascii="Arial" w:hAnsi="Arial" w:cs="Arial"/>
                <w:sz w:val="24"/>
                <w:szCs w:val="24"/>
              </w:rPr>
            </w:pPr>
          </w:p>
        </w:tc>
        <w:tc>
          <w:tcPr>
            <w:tcW w:w="414" w:type="dxa"/>
            <w:vAlign w:val="center"/>
          </w:tcPr>
          <w:p w14:paraId="168CCAAB" w14:textId="77777777" w:rsidR="00672218" w:rsidRPr="003018B8" w:rsidRDefault="00672218" w:rsidP="00CE1457">
            <w:pPr>
              <w:jc w:val="center"/>
              <w:rPr>
                <w:rFonts w:ascii="Arial" w:hAnsi="Arial" w:cs="Arial"/>
                <w:sz w:val="24"/>
                <w:szCs w:val="24"/>
              </w:rPr>
            </w:pPr>
          </w:p>
        </w:tc>
        <w:tc>
          <w:tcPr>
            <w:tcW w:w="414" w:type="dxa"/>
            <w:vAlign w:val="center"/>
          </w:tcPr>
          <w:p w14:paraId="3247BD2A" w14:textId="77777777" w:rsidR="00672218" w:rsidRPr="003018B8" w:rsidRDefault="00672218" w:rsidP="00CE1457">
            <w:pPr>
              <w:jc w:val="center"/>
              <w:rPr>
                <w:rFonts w:ascii="Arial" w:hAnsi="Arial" w:cs="Arial"/>
                <w:sz w:val="24"/>
                <w:szCs w:val="24"/>
              </w:rPr>
            </w:pPr>
          </w:p>
        </w:tc>
      </w:tr>
      <w:tr w:rsidR="00672218" w:rsidRPr="003018B8" w14:paraId="1545DEE6" w14:textId="77777777" w:rsidTr="0093079E">
        <w:trPr>
          <w:trHeight w:val="432"/>
        </w:trPr>
        <w:tc>
          <w:tcPr>
            <w:tcW w:w="414" w:type="dxa"/>
            <w:vAlign w:val="center"/>
          </w:tcPr>
          <w:p w14:paraId="3D22DDF6" w14:textId="77777777" w:rsidR="00672218" w:rsidRPr="003018B8" w:rsidRDefault="00672218" w:rsidP="00CE1457">
            <w:pPr>
              <w:jc w:val="center"/>
              <w:rPr>
                <w:rFonts w:ascii="Arial" w:hAnsi="Arial" w:cs="Arial"/>
                <w:sz w:val="24"/>
                <w:szCs w:val="24"/>
              </w:rPr>
            </w:pPr>
          </w:p>
        </w:tc>
        <w:tc>
          <w:tcPr>
            <w:tcW w:w="414" w:type="dxa"/>
            <w:vAlign w:val="center"/>
          </w:tcPr>
          <w:p w14:paraId="7DA9F410" w14:textId="77777777" w:rsidR="00672218" w:rsidRPr="003018B8" w:rsidRDefault="00672218" w:rsidP="00CE1457">
            <w:pPr>
              <w:jc w:val="center"/>
              <w:rPr>
                <w:rFonts w:ascii="Arial" w:hAnsi="Arial" w:cs="Arial"/>
                <w:sz w:val="24"/>
                <w:szCs w:val="24"/>
              </w:rPr>
            </w:pPr>
          </w:p>
        </w:tc>
        <w:tc>
          <w:tcPr>
            <w:tcW w:w="414" w:type="dxa"/>
            <w:shd w:val="clear" w:color="auto" w:fill="000000" w:themeFill="text1"/>
            <w:vAlign w:val="center"/>
          </w:tcPr>
          <w:p w14:paraId="7C0517E0" w14:textId="77777777" w:rsidR="00672218" w:rsidRPr="003018B8" w:rsidRDefault="00672218" w:rsidP="00CE1457">
            <w:pPr>
              <w:jc w:val="center"/>
              <w:rPr>
                <w:rFonts w:ascii="Arial" w:hAnsi="Arial" w:cs="Arial"/>
                <w:sz w:val="24"/>
                <w:szCs w:val="24"/>
              </w:rPr>
            </w:pPr>
          </w:p>
        </w:tc>
        <w:tc>
          <w:tcPr>
            <w:tcW w:w="414" w:type="dxa"/>
            <w:vAlign w:val="center"/>
          </w:tcPr>
          <w:p w14:paraId="6A71D533" w14:textId="77777777" w:rsidR="00672218" w:rsidRPr="003018B8" w:rsidRDefault="00672218" w:rsidP="00CE1457">
            <w:pPr>
              <w:jc w:val="center"/>
              <w:rPr>
                <w:rFonts w:ascii="Arial" w:hAnsi="Arial" w:cs="Arial"/>
                <w:sz w:val="24"/>
                <w:szCs w:val="24"/>
              </w:rPr>
            </w:pPr>
          </w:p>
        </w:tc>
        <w:tc>
          <w:tcPr>
            <w:tcW w:w="414" w:type="dxa"/>
            <w:vAlign w:val="center"/>
          </w:tcPr>
          <w:p w14:paraId="2C0CE3DD" w14:textId="77777777" w:rsidR="00672218" w:rsidRPr="003018B8" w:rsidRDefault="00672218" w:rsidP="00CE1457">
            <w:pPr>
              <w:jc w:val="center"/>
              <w:rPr>
                <w:rFonts w:ascii="Arial" w:hAnsi="Arial" w:cs="Arial"/>
                <w:sz w:val="24"/>
                <w:szCs w:val="24"/>
              </w:rPr>
            </w:pPr>
          </w:p>
        </w:tc>
        <w:tc>
          <w:tcPr>
            <w:tcW w:w="414" w:type="dxa"/>
            <w:vAlign w:val="center"/>
          </w:tcPr>
          <w:p w14:paraId="058E6311" w14:textId="77777777" w:rsidR="00672218" w:rsidRPr="003018B8" w:rsidRDefault="00672218" w:rsidP="00CE1457">
            <w:pPr>
              <w:jc w:val="center"/>
              <w:rPr>
                <w:rFonts w:ascii="Arial" w:hAnsi="Arial" w:cs="Arial"/>
                <w:sz w:val="24"/>
                <w:szCs w:val="24"/>
              </w:rPr>
            </w:pPr>
          </w:p>
        </w:tc>
        <w:tc>
          <w:tcPr>
            <w:tcW w:w="414" w:type="dxa"/>
            <w:vAlign w:val="center"/>
          </w:tcPr>
          <w:p w14:paraId="427B251E" w14:textId="77777777" w:rsidR="00672218" w:rsidRPr="003018B8" w:rsidRDefault="00672218" w:rsidP="00CE1457">
            <w:pPr>
              <w:jc w:val="center"/>
              <w:rPr>
                <w:rFonts w:ascii="Arial" w:hAnsi="Arial" w:cs="Arial"/>
                <w:sz w:val="24"/>
                <w:szCs w:val="24"/>
              </w:rPr>
            </w:pPr>
          </w:p>
        </w:tc>
        <w:tc>
          <w:tcPr>
            <w:tcW w:w="414" w:type="dxa"/>
            <w:vAlign w:val="center"/>
          </w:tcPr>
          <w:p w14:paraId="094BD49B" w14:textId="77777777" w:rsidR="00672218" w:rsidRPr="003018B8" w:rsidRDefault="00672218" w:rsidP="00CE1457">
            <w:pPr>
              <w:jc w:val="center"/>
              <w:rPr>
                <w:rFonts w:ascii="Arial" w:hAnsi="Arial" w:cs="Arial"/>
                <w:sz w:val="24"/>
                <w:szCs w:val="24"/>
              </w:rPr>
            </w:pPr>
          </w:p>
        </w:tc>
        <w:tc>
          <w:tcPr>
            <w:tcW w:w="414" w:type="dxa"/>
            <w:vAlign w:val="center"/>
          </w:tcPr>
          <w:p w14:paraId="3D27F695" w14:textId="77777777" w:rsidR="00672218" w:rsidRPr="003018B8" w:rsidRDefault="00672218" w:rsidP="00CE1457">
            <w:pPr>
              <w:jc w:val="center"/>
              <w:rPr>
                <w:rFonts w:ascii="Arial" w:hAnsi="Arial" w:cs="Arial"/>
                <w:sz w:val="24"/>
                <w:szCs w:val="24"/>
              </w:rPr>
            </w:pPr>
          </w:p>
        </w:tc>
        <w:tc>
          <w:tcPr>
            <w:tcW w:w="414" w:type="dxa"/>
            <w:vAlign w:val="center"/>
          </w:tcPr>
          <w:p w14:paraId="412B756A" w14:textId="77777777" w:rsidR="00672218" w:rsidRPr="003018B8" w:rsidRDefault="00672218" w:rsidP="00CE1457">
            <w:pPr>
              <w:jc w:val="center"/>
              <w:rPr>
                <w:rFonts w:ascii="Arial" w:hAnsi="Arial" w:cs="Arial"/>
                <w:sz w:val="24"/>
                <w:szCs w:val="24"/>
              </w:rPr>
            </w:pPr>
          </w:p>
        </w:tc>
        <w:tc>
          <w:tcPr>
            <w:tcW w:w="414" w:type="dxa"/>
            <w:vAlign w:val="center"/>
          </w:tcPr>
          <w:p w14:paraId="3B4441B1" w14:textId="77777777" w:rsidR="00672218" w:rsidRPr="003018B8" w:rsidRDefault="00672218" w:rsidP="00CE1457">
            <w:pPr>
              <w:jc w:val="center"/>
              <w:rPr>
                <w:rFonts w:ascii="Arial" w:hAnsi="Arial" w:cs="Arial"/>
                <w:sz w:val="24"/>
                <w:szCs w:val="24"/>
              </w:rPr>
            </w:pPr>
          </w:p>
        </w:tc>
        <w:tc>
          <w:tcPr>
            <w:tcW w:w="414" w:type="dxa"/>
            <w:vAlign w:val="center"/>
          </w:tcPr>
          <w:p w14:paraId="44990981" w14:textId="77777777" w:rsidR="00672218" w:rsidRPr="003018B8" w:rsidRDefault="00672218" w:rsidP="00CE1457">
            <w:pPr>
              <w:jc w:val="center"/>
              <w:rPr>
                <w:rFonts w:ascii="Arial" w:hAnsi="Arial" w:cs="Arial"/>
                <w:sz w:val="24"/>
                <w:szCs w:val="24"/>
              </w:rPr>
            </w:pPr>
          </w:p>
        </w:tc>
        <w:tc>
          <w:tcPr>
            <w:tcW w:w="414" w:type="dxa"/>
            <w:vAlign w:val="center"/>
          </w:tcPr>
          <w:p w14:paraId="3E0E6A69" w14:textId="77777777" w:rsidR="00672218" w:rsidRPr="003018B8" w:rsidRDefault="00672218" w:rsidP="00CE1457">
            <w:pPr>
              <w:jc w:val="center"/>
              <w:rPr>
                <w:rFonts w:ascii="Arial" w:hAnsi="Arial" w:cs="Arial"/>
                <w:sz w:val="24"/>
                <w:szCs w:val="24"/>
              </w:rPr>
            </w:pPr>
          </w:p>
        </w:tc>
        <w:tc>
          <w:tcPr>
            <w:tcW w:w="414" w:type="dxa"/>
            <w:shd w:val="clear" w:color="auto" w:fill="000000" w:themeFill="text1"/>
            <w:vAlign w:val="center"/>
          </w:tcPr>
          <w:p w14:paraId="4A152219" w14:textId="77777777" w:rsidR="00672218" w:rsidRPr="003018B8" w:rsidRDefault="00672218" w:rsidP="00CE1457">
            <w:pPr>
              <w:jc w:val="center"/>
              <w:rPr>
                <w:rFonts w:ascii="Arial" w:hAnsi="Arial" w:cs="Arial"/>
                <w:sz w:val="24"/>
                <w:szCs w:val="24"/>
              </w:rPr>
            </w:pPr>
          </w:p>
        </w:tc>
        <w:tc>
          <w:tcPr>
            <w:tcW w:w="414" w:type="dxa"/>
            <w:vAlign w:val="center"/>
          </w:tcPr>
          <w:p w14:paraId="27C9FEC3" w14:textId="77777777" w:rsidR="00672218" w:rsidRPr="003018B8" w:rsidRDefault="00672218" w:rsidP="00CE1457">
            <w:pPr>
              <w:jc w:val="center"/>
              <w:rPr>
                <w:rFonts w:ascii="Arial" w:hAnsi="Arial" w:cs="Arial"/>
                <w:sz w:val="24"/>
                <w:szCs w:val="24"/>
              </w:rPr>
            </w:pPr>
          </w:p>
        </w:tc>
        <w:tc>
          <w:tcPr>
            <w:tcW w:w="414" w:type="dxa"/>
            <w:vAlign w:val="center"/>
          </w:tcPr>
          <w:p w14:paraId="0B3F44FA" w14:textId="77777777" w:rsidR="00672218" w:rsidRPr="003018B8" w:rsidRDefault="00672218" w:rsidP="00CE1457">
            <w:pPr>
              <w:jc w:val="center"/>
              <w:rPr>
                <w:rFonts w:ascii="Arial" w:hAnsi="Arial" w:cs="Arial"/>
                <w:sz w:val="24"/>
                <w:szCs w:val="24"/>
              </w:rPr>
            </w:pPr>
          </w:p>
        </w:tc>
      </w:tr>
      <w:tr w:rsidR="00672218" w:rsidRPr="003018B8" w14:paraId="44DB3154" w14:textId="77777777" w:rsidTr="0093079E">
        <w:trPr>
          <w:trHeight w:val="432"/>
        </w:trPr>
        <w:tc>
          <w:tcPr>
            <w:tcW w:w="414" w:type="dxa"/>
            <w:vAlign w:val="center"/>
          </w:tcPr>
          <w:p w14:paraId="3484DA3F" w14:textId="77777777" w:rsidR="00672218" w:rsidRPr="00C318CC" w:rsidRDefault="00CE1457" w:rsidP="00CE1457">
            <w:pPr>
              <w:jc w:val="center"/>
              <w:rPr>
                <w:rFonts w:ascii="Arial" w:hAnsi="Arial" w:cs="Arial"/>
                <w:sz w:val="32"/>
                <w:szCs w:val="32"/>
              </w:rPr>
            </w:pPr>
            <w:r w:rsidRPr="00C318CC">
              <w:rPr>
                <w:rFonts w:ascii="Arial" w:hAnsi="Arial" w:cs="Arial"/>
                <w:sz w:val="32"/>
                <w:szCs w:val="32"/>
              </w:rPr>
              <w:t>☻</w:t>
            </w:r>
          </w:p>
        </w:tc>
        <w:tc>
          <w:tcPr>
            <w:tcW w:w="414" w:type="dxa"/>
            <w:vAlign w:val="center"/>
          </w:tcPr>
          <w:p w14:paraId="67B581AB" w14:textId="77777777" w:rsidR="00672218" w:rsidRPr="003018B8" w:rsidRDefault="00672218" w:rsidP="00CE1457">
            <w:pPr>
              <w:jc w:val="center"/>
              <w:rPr>
                <w:rFonts w:ascii="Arial" w:hAnsi="Arial" w:cs="Arial"/>
                <w:sz w:val="24"/>
                <w:szCs w:val="24"/>
              </w:rPr>
            </w:pPr>
          </w:p>
        </w:tc>
        <w:tc>
          <w:tcPr>
            <w:tcW w:w="414" w:type="dxa"/>
            <w:shd w:val="clear" w:color="auto" w:fill="000000" w:themeFill="text1"/>
            <w:vAlign w:val="center"/>
          </w:tcPr>
          <w:p w14:paraId="393C74B5" w14:textId="77777777" w:rsidR="00672218" w:rsidRPr="003018B8" w:rsidRDefault="00672218" w:rsidP="00CE1457">
            <w:pPr>
              <w:jc w:val="center"/>
              <w:rPr>
                <w:rFonts w:ascii="Arial" w:hAnsi="Arial" w:cs="Arial"/>
                <w:sz w:val="24"/>
                <w:szCs w:val="24"/>
              </w:rPr>
            </w:pPr>
          </w:p>
        </w:tc>
        <w:tc>
          <w:tcPr>
            <w:tcW w:w="414" w:type="dxa"/>
            <w:vAlign w:val="center"/>
          </w:tcPr>
          <w:p w14:paraId="5F5619B2" w14:textId="77777777" w:rsidR="00672218" w:rsidRPr="003018B8" w:rsidRDefault="00672218" w:rsidP="00CE1457">
            <w:pPr>
              <w:jc w:val="center"/>
              <w:rPr>
                <w:rFonts w:ascii="Arial" w:hAnsi="Arial" w:cs="Arial"/>
                <w:sz w:val="24"/>
                <w:szCs w:val="24"/>
              </w:rPr>
            </w:pPr>
          </w:p>
        </w:tc>
        <w:tc>
          <w:tcPr>
            <w:tcW w:w="414" w:type="dxa"/>
            <w:vAlign w:val="center"/>
          </w:tcPr>
          <w:p w14:paraId="0524A89F" w14:textId="77777777" w:rsidR="00672218" w:rsidRPr="003018B8" w:rsidRDefault="00672218" w:rsidP="00CE1457">
            <w:pPr>
              <w:jc w:val="center"/>
              <w:rPr>
                <w:rFonts w:ascii="Arial" w:hAnsi="Arial" w:cs="Arial"/>
                <w:sz w:val="24"/>
                <w:szCs w:val="24"/>
              </w:rPr>
            </w:pPr>
          </w:p>
        </w:tc>
        <w:tc>
          <w:tcPr>
            <w:tcW w:w="414" w:type="dxa"/>
            <w:vAlign w:val="center"/>
          </w:tcPr>
          <w:p w14:paraId="6A657EE7" w14:textId="77777777" w:rsidR="00672218" w:rsidRPr="003018B8" w:rsidRDefault="00672218" w:rsidP="00CE1457">
            <w:pPr>
              <w:jc w:val="center"/>
              <w:rPr>
                <w:rFonts w:ascii="Arial" w:hAnsi="Arial" w:cs="Arial"/>
                <w:sz w:val="24"/>
                <w:szCs w:val="24"/>
              </w:rPr>
            </w:pPr>
          </w:p>
        </w:tc>
        <w:tc>
          <w:tcPr>
            <w:tcW w:w="414" w:type="dxa"/>
            <w:vAlign w:val="center"/>
          </w:tcPr>
          <w:p w14:paraId="52C24506" w14:textId="77777777" w:rsidR="00672218" w:rsidRPr="003018B8" w:rsidRDefault="00672218" w:rsidP="00CE1457">
            <w:pPr>
              <w:jc w:val="center"/>
              <w:rPr>
                <w:rFonts w:ascii="Arial" w:hAnsi="Arial" w:cs="Arial"/>
                <w:sz w:val="24"/>
                <w:szCs w:val="24"/>
              </w:rPr>
            </w:pPr>
          </w:p>
        </w:tc>
        <w:tc>
          <w:tcPr>
            <w:tcW w:w="414" w:type="dxa"/>
            <w:vAlign w:val="center"/>
          </w:tcPr>
          <w:p w14:paraId="01DEE09C" w14:textId="77777777" w:rsidR="00672218" w:rsidRPr="003018B8" w:rsidRDefault="00672218" w:rsidP="00CE1457">
            <w:pPr>
              <w:jc w:val="center"/>
              <w:rPr>
                <w:rFonts w:ascii="Arial" w:hAnsi="Arial" w:cs="Arial"/>
                <w:sz w:val="24"/>
                <w:szCs w:val="24"/>
              </w:rPr>
            </w:pPr>
          </w:p>
        </w:tc>
        <w:tc>
          <w:tcPr>
            <w:tcW w:w="414" w:type="dxa"/>
            <w:vAlign w:val="center"/>
          </w:tcPr>
          <w:p w14:paraId="5E5B6396" w14:textId="77777777" w:rsidR="00672218" w:rsidRPr="003018B8" w:rsidRDefault="00672218" w:rsidP="00CE1457">
            <w:pPr>
              <w:jc w:val="center"/>
              <w:rPr>
                <w:rFonts w:ascii="Arial" w:hAnsi="Arial" w:cs="Arial"/>
                <w:sz w:val="24"/>
                <w:szCs w:val="24"/>
              </w:rPr>
            </w:pPr>
          </w:p>
        </w:tc>
        <w:tc>
          <w:tcPr>
            <w:tcW w:w="414" w:type="dxa"/>
            <w:vAlign w:val="center"/>
          </w:tcPr>
          <w:p w14:paraId="7308640F" w14:textId="77777777" w:rsidR="00672218" w:rsidRPr="003018B8" w:rsidRDefault="00672218" w:rsidP="00CE1457">
            <w:pPr>
              <w:jc w:val="center"/>
              <w:rPr>
                <w:rFonts w:ascii="Arial" w:hAnsi="Arial" w:cs="Arial"/>
                <w:sz w:val="24"/>
                <w:szCs w:val="24"/>
              </w:rPr>
            </w:pPr>
          </w:p>
        </w:tc>
        <w:tc>
          <w:tcPr>
            <w:tcW w:w="414" w:type="dxa"/>
            <w:vAlign w:val="center"/>
          </w:tcPr>
          <w:p w14:paraId="23F379E1" w14:textId="77777777" w:rsidR="00672218" w:rsidRPr="003018B8" w:rsidRDefault="00672218" w:rsidP="00CE1457">
            <w:pPr>
              <w:jc w:val="center"/>
              <w:rPr>
                <w:rFonts w:ascii="Arial" w:hAnsi="Arial" w:cs="Arial"/>
                <w:sz w:val="24"/>
                <w:szCs w:val="24"/>
              </w:rPr>
            </w:pPr>
          </w:p>
        </w:tc>
        <w:tc>
          <w:tcPr>
            <w:tcW w:w="414" w:type="dxa"/>
            <w:vAlign w:val="center"/>
          </w:tcPr>
          <w:p w14:paraId="4E976BE7" w14:textId="77777777" w:rsidR="00672218" w:rsidRPr="003018B8" w:rsidRDefault="00672218" w:rsidP="00CE1457">
            <w:pPr>
              <w:jc w:val="center"/>
              <w:rPr>
                <w:rFonts w:ascii="Arial" w:hAnsi="Arial" w:cs="Arial"/>
                <w:sz w:val="24"/>
                <w:szCs w:val="24"/>
              </w:rPr>
            </w:pPr>
          </w:p>
        </w:tc>
        <w:tc>
          <w:tcPr>
            <w:tcW w:w="414" w:type="dxa"/>
            <w:vAlign w:val="center"/>
          </w:tcPr>
          <w:p w14:paraId="22135B7B" w14:textId="77777777" w:rsidR="00672218" w:rsidRPr="003018B8" w:rsidRDefault="00672218" w:rsidP="00CE1457">
            <w:pPr>
              <w:jc w:val="center"/>
              <w:rPr>
                <w:rFonts w:ascii="Arial" w:hAnsi="Arial" w:cs="Arial"/>
                <w:sz w:val="24"/>
                <w:szCs w:val="24"/>
              </w:rPr>
            </w:pPr>
          </w:p>
        </w:tc>
        <w:tc>
          <w:tcPr>
            <w:tcW w:w="414" w:type="dxa"/>
            <w:shd w:val="clear" w:color="auto" w:fill="000000" w:themeFill="text1"/>
            <w:vAlign w:val="center"/>
          </w:tcPr>
          <w:p w14:paraId="5BA93A00" w14:textId="77777777" w:rsidR="00672218" w:rsidRPr="003018B8" w:rsidRDefault="00672218" w:rsidP="00CE1457">
            <w:pPr>
              <w:jc w:val="center"/>
              <w:rPr>
                <w:rFonts w:ascii="Arial" w:hAnsi="Arial" w:cs="Arial"/>
                <w:sz w:val="24"/>
                <w:szCs w:val="24"/>
              </w:rPr>
            </w:pPr>
          </w:p>
        </w:tc>
        <w:tc>
          <w:tcPr>
            <w:tcW w:w="414" w:type="dxa"/>
            <w:vAlign w:val="center"/>
          </w:tcPr>
          <w:p w14:paraId="0622F44F" w14:textId="77777777" w:rsidR="00672218" w:rsidRPr="003018B8" w:rsidRDefault="00672218" w:rsidP="00CE1457">
            <w:pPr>
              <w:jc w:val="center"/>
              <w:rPr>
                <w:rFonts w:ascii="Arial" w:hAnsi="Arial" w:cs="Arial"/>
                <w:sz w:val="24"/>
                <w:szCs w:val="24"/>
              </w:rPr>
            </w:pPr>
          </w:p>
        </w:tc>
        <w:tc>
          <w:tcPr>
            <w:tcW w:w="414" w:type="dxa"/>
            <w:vAlign w:val="center"/>
          </w:tcPr>
          <w:p w14:paraId="06033A2B" w14:textId="77777777" w:rsidR="00672218" w:rsidRPr="003018B8" w:rsidRDefault="00672218" w:rsidP="00CE1457">
            <w:pPr>
              <w:jc w:val="center"/>
              <w:rPr>
                <w:rFonts w:ascii="Arial" w:hAnsi="Arial" w:cs="Arial"/>
                <w:sz w:val="24"/>
                <w:szCs w:val="24"/>
              </w:rPr>
            </w:pPr>
          </w:p>
        </w:tc>
      </w:tr>
      <w:tr w:rsidR="00672218" w:rsidRPr="003018B8" w14:paraId="1F21E3E8" w14:textId="77777777" w:rsidTr="00CE1457">
        <w:trPr>
          <w:trHeight w:val="432"/>
        </w:trPr>
        <w:tc>
          <w:tcPr>
            <w:tcW w:w="414" w:type="dxa"/>
            <w:vAlign w:val="center"/>
          </w:tcPr>
          <w:p w14:paraId="280035B7" w14:textId="77777777" w:rsidR="00672218" w:rsidRPr="003018B8" w:rsidRDefault="00672218" w:rsidP="00CE1457">
            <w:pPr>
              <w:jc w:val="center"/>
              <w:rPr>
                <w:rFonts w:ascii="Arial" w:hAnsi="Arial" w:cs="Arial"/>
                <w:sz w:val="24"/>
                <w:szCs w:val="24"/>
              </w:rPr>
            </w:pPr>
          </w:p>
        </w:tc>
        <w:tc>
          <w:tcPr>
            <w:tcW w:w="414" w:type="dxa"/>
            <w:vAlign w:val="center"/>
          </w:tcPr>
          <w:p w14:paraId="2B196AEC" w14:textId="77777777" w:rsidR="00672218" w:rsidRPr="003018B8" w:rsidRDefault="00672218" w:rsidP="00CE1457">
            <w:pPr>
              <w:jc w:val="center"/>
              <w:rPr>
                <w:rFonts w:ascii="Arial" w:hAnsi="Arial" w:cs="Arial"/>
                <w:sz w:val="24"/>
                <w:szCs w:val="24"/>
              </w:rPr>
            </w:pPr>
          </w:p>
        </w:tc>
        <w:tc>
          <w:tcPr>
            <w:tcW w:w="414" w:type="dxa"/>
            <w:vAlign w:val="center"/>
          </w:tcPr>
          <w:p w14:paraId="0927B77B" w14:textId="77777777" w:rsidR="00672218" w:rsidRPr="003018B8" w:rsidRDefault="00672218" w:rsidP="00CE1457">
            <w:pPr>
              <w:jc w:val="center"/>
              <w:rPr>
                <w:rFonts w:ascii="Arial" w:hAnsi="Arial" w:cs="Arial"/>
                <w:sz w:val="24"/>
                <w:szCs w:val="24"/>
              </w:rPr>
            </w:pPr>
          </w:p>
        </w:tc>
        <w:tc>
          <w:tcPr>
            <w:tcW w:w="414" w:type="dxa"/>
            <w:vAlign w:val="center"/>
          </w:tcPr>
          <w:p w14:paraId="53B691B2" w14:textId="77777777" w:rsidR="00672218" w:rsidRPr="003018B8" w:rsidRDefault="00672218" w:rsidP="00CE1457">
            <w:pPr>
              <w:jc w:val="center"/>
              <w:rPr>
                <w:rFonts w:ascii="Arial" w:hAnsi="Arial" w:cs="Arial"/>
                <w:sz w:val="24"/>
                <w:szCs w:val="24"/>
              </w:rPr>
            </w:pPr>
          </w:p>
        </w:tc>
        <w:tc>
          <w:tcPr>
            <w:tcW w:w="414" w:type="dxa"/>
            <w:vAlign w:val="center"/>
          </w:tcPr>
          <w:p w14:paraId="1E00335B" w14:textId="77777777" w:rsidR="00672218" w:rsidRPr="003018B8" w:rsidRDefault="00672218" w:rsidP="00CE1457">
            <w:pPr>
              <w:jc w:val="center"/>
              <w:rPr>
                <w:rFonts w:ascii="Arial" w:hAnsi="Arial" w:cs="Arial"/>
                <w:sz w:val="24"/>
                <w:szCs w:val="24"/>
              </w:rPr>
            </w:pPr>
          </w:p>
        </w:tc>
        <w:tc>
          <w:tcPr>
            <w:tcW w:w="414" w:type="dxa"/>
            <w:vAlign w:val="center"/>
          </w:tcPr>
          <w:p w14:paraId="08BEEDCC" w14:textId="77777777" w:rsidR="00672218" w:rsidRPr="003018B8" w:rsidRDefault="00672218" w:rsidP="00CE1457">
            <w:pPr>
              <w:jc w:val="center"/>
              <w:rPr>
                <w:rFonts w:ascii="Arial" w:hAnsi="Arial" w:cs="Arial"/>
                <w:sz w:val="24"/>
                <w:szCs w:val="24"/>
              </w:rPr>
            </w:pPr>
          </w:p>
        </w:tc>
        <w:tc>
          <w:tcPr>
            <w:tcW w:w="414" w:type="dxa"/>
            <w:vAlign w:val="center"/>
          </w:tcPr>
          <w:p w14:paraId="1FB56661" w14:textId="77777777" w:rsidR="00672218" w:rsidRPr="003018B8" w:rsidRDefault="00672218" w:rsidP="00CE1457">
            <w:pPr>
              <w:jc w:val="center"/>
              <w:rPr>
                <w:rFonts w:ascii="Arial" w:hAnsi="Arial" w:cs="Arial"/>
                <w:sz w:val="24"/>
                <w:szCs w:val="24"/>
              </w:rPr>
            </w:pPr>
          </w:p>
        </w:tc>
        <w:tc>
          <w:tcPr>
            <w:tcW w:w="414" w:type="dxa"/>
            <w:vAlign w:val="center"/>
          </w:tcPr>
          <w:p w14:paraId="0D2564B8" w14:textId="77777777" w:rsidR="00672218" w:rsidRPr="003018B8" w:rsidRDefault="00672218" w:rsidP="00CE1457">
            <w:pPr>
              <w:jc w:val="center"/>
              <w:rPr>
                <w:rFonts w:ascii="Arial" w:hAnsi="Arial" w:cs="Arial"/>
                <w:sz w:val="24"/>
                <w:szCs w:val="24"/>
              </w:rPr>
            </w:pPr>
          </w:p>
        </w:tc>
        <w:tc>
          <w:tcPr>
            <w:tcW w:w="414" w:type="dxa"/>
            <w:vAlign w:val="center"/>
          </w:tcPr>
          <w:p w14:paraId="6E959346" w14:textId="77777777" w:rsidR="00672218" w:rsidRPr="003018B8" w:rsidRDefault="00672218" w:rsidP="00CE1457">
            <w:pPr>
              <w:jc w:val="center"/>
              <w:rPr>
                <w:rFonts w:ascii="Arial" w:hAnsi="Arial" w:cs="Arial"/>
                <w:sz w:val="24"/>
                <w:szCs w:val="24"/>
              </w:rPr>
            </w:pPr>
          </w:p>
        </w:tc>
        <w:tc>
          <w:tcPr>
            <w:tcW w:w="414" w:type="dxa"/>
            <w:vAlign w:val="center"/>
          </w:tcPr>
          <w:p w14:paraId="7B3FD99D" w14:textId="77777777" w:rsidR="00672218" w:rsidRPr="003018B8" w:rsidRDefault="00672218" w:rsidP="00CE1457">
            <w:pPr>
              <w:jc w:val="center"/>
              <w:rPr>
                <w:rFonts w:ascii="Arial" w:hAnsi="Arial" w:cs="Arial"/>
                <w:sz w:val="24"/>
                <w:szCs w:val="24"/>
              </w:rPr>
            </w:pPr>
          </w:p>
        </w:tc>
        <w:tc>
          <w:tcPr>
            <w:tcW w:w="414" w:type="dxa"/>
            <w:vAlign w:val="center"/>
          </w:tcPr>
          <w:p w14:paraId="5B8C5F88" w14:textId="77777777" w:rsidR="00672218" w:rsidRPr="003018B8" w:rsidRDefault="00672218" w:rsidP="00CE1457">
            <w:pPr>
              <w:jc w:val="center"/>
              <w:rPr>
                <w:rFonts w:ascii="Arial" w:hAnsi="Arial" w:cs="Arial"/>
                <w:sz w:val="24"/>
                <w:szCs w:val="24"/>
              </w:rPr>
            </w:pPr>
          </w:p>
        </w:tc>
        <w:tc>
          <w:tcPr>
            <w:tcW w:w="414" w:type="dxa"/>
            <w:vAlign w:val="center"/>
          </w:tcPr>
          <w:p w14:paraId="3339DC38" w14:textId="77777777" w:rsidR="00672218" w:rsidRPr="003018B8" w:rsidRDefault="00672218" w:rsidP="00CE1457">
            <w:pPr>
              <w:jc w:val="center"/>
              <w:rPr>
                <w:rFonts w:ascii="Arial" w:hAnsi="Arial" w:cs="Arial"/>
                <w:sz w:val="24"/>
                <w:szCs w:val="24"/>
              </w:rPr>
            </w:pPr>
          </w:p>
        </w:tc>
        <w:tc>
          <w:tcPr>
            <w:tcW w:w="414" w:type="dxa"/>
            <w:vAlign w:val="center"/>
          </w:tcPr>
          <w:p w14:paraId="4DC214D4" w14:textId="77777777" w:rsidR="00672218" w:rsidRPr="003018B8" w:rsidRDefault="00672218" w:rsidP="00CE1457">
            <w:pPr>
              <w:jc w:val="center"/>
              <w:rPr>
                <w:rFonts w:ascii="Arial" w:hAnsi="Arial" w:cs="Arial"/>
                <w:sz w:val="24"/>
                <w:szCs w:val="24"/>
              </w:rPr>
            </w:pPr>
          </w:p>
        </w:tc>
        <w:tc>
          <w:tcPr>
            <w:tcW w:w="414" w:type="dxa"/>
            <w:vAlign w:val="center"/>
          </w:tcPr>
          <w:p w14:paraId="29A5E39B" w14:textId="77777777" w:rsidR="00672218" w:rsidRPr="003018B8" w:rsidRDefault="00672218" w:rsidP="00CE1457">
            <w:pPr>
              <w:jc w:val="center"/>
              <w:rPr>
                <w:rFonts w:ascii="Arial" w:hAnsi="Arial" w:cs="Arial"/>
                <w:sz w:val="24"/>
                <w:szCs w:val="24"/>
              </w:rPr>
            </w:pPr>
          </w:p>
        </w:tc>
        <w:tc>
          <w:tcPr>
            <w:tcW w:w="414" w:type="dxa"/>
            <w:vAlign w:val="center"/>
          </w:tcPr>
          <w:p w14:paraId="5C197BF0" w14:textId="77777777" w:rsidR="00672218" w:rsidRPr="003018B8" w:rsidRDefault="00672218" w:rsidP="00CE1457">
            <w:pPr>
              <w:jc w:val="center"/>
              <w:rPr>
                <w:rFonts w:ascii="Arial" w:hAnsi="Arial" w:cs="Arial"/>
                <w:sz w:val="24"/>
                <w:szCs w:val="24"/>
              </w:rPr>
            </w:pPr>
          </w:p>
        </w:tc>
        <w:tc>
          <w:tcPr>
            <w:tcW w:w="414" w:type="dxa"/>
            <w:vAlign w:val="center"/>
          </w:tcPr>
          <w:p w14:paraId="58B47CBA" w14:textId="77777777" w:rsidR="00672218" w:rsidRPr="003018B8" w:rsidRDefault="00672218" w:rsidP="00CE1457">
            <w:pPr>
              <w:jc w:val="center"/>
              <w:rPr>
                <w:rFonts w:ascii="Arial" w:hAnsi="Arial" w:cs="Arial"/>
                <w:sz w:val="24"/>
                <w:szCs w:val="24"/>
              </w:rPr>
            </w:pPr>
          </w:p>
        </w:tc>
      </w:tr>
      <w:tr w:rsidR="00672218" w:rsidRPr="003018B8" w14:paraId="2429EFA3" w14:textId="77777777" w:rsidTr="0093079E">
        <w:trPr>
          <w:trHeight w:val="432"/>
        </w:trPr>
        <w:tc>
          <w:tcPr>
            <w:tcW w:w="414" w:type="dxa"/>
            <w:vAlign w:val="center"/>
          </w:tcPr>
          <w:p w14:paraId="72310A2E" w14:textId="77777777" w:rsidR="00672218" w:rsidRPr="003018B8" w:rsidRDefault="00672218" w:rsidP="00CE1457">
            <w:pPr>
              <w:jc w:val="center"/>
              <w:rPr>
                <w:rFonts w:ascii="Arial" w:hAnsi="Arial" w:cs="Arial"/>
                <w:sz w:val="24"/>
                <w:szCs w:val="24"/>
              </w:rPr>
            </w:pPr>
          </w:p>
        </w:tc>
        <w:tc>
          <w:tcPr>
            <w:tcW w:w="414" w:type="dxa"/>
            <w:vAlign w:val="center"/>
          </w:tcPr>
          <w:p w14:paraId="5E606AD0" w14:textId="77777777" w:rsidR="00672218" w:rsidRPr="003018B8" w:rsidRDefault="00672218" w:rsidP="00CE1457">
            <w:pPr>
              <w:jc w:val="center"/>
              <w:rPr>
                <w:rFonts w:ascii="Arial" w:hAnsi="Arial" w:cs="Arial"/>
                <w:sz w:val="24"/>
                <w:szCs w:val="24"/>
              </w:rPr>
            </w:pPr>
          </w:p>
        </w:tc>
        <w:tc>
          <w:tcPr>
            <w:tcW w:w="414" w:type="dxa"/>
            <w:vAlign w:val="center"/>
          </w:tcPr>
          <w:p w14:paraId="33EEA12E" w14:textId="77777777" w:rsidR="00672218" w:rsidRPr="003018B8" w:rsidRDefault="00672218" w:rsidP="00CE1457">
            <w:pPr>
              <w:jc w:val="center"/>
              <w:rPr>
                <w:rFonts w:ascii="Arial" w:hAnsi="Arial" w:cs="Arial"/>
                <w:sz w:val="24"/>
                <w:szCs w:val="24"/>
              </w:rPr>
            </w:pPr>
          </w:p>
        </w:tc>
        <w:tc>
          <w:tcPr>
            <w:tcW w:w="414" w:type="dxa"/>
            <w:vAlign w:val="center"/>
          </w:tcPr>
          <w:p w14:paraId="64AA1F9A" w14:textId="77777777" w:rsidR="00672218" w:rsidRPr="003018B8" w:rsidRDefault="00672218" w:rsidP="00CE1457">
            <w:pPr>
              <w:jc w:val="center"/>
              <w:rPr>
                <w:rFonts w:ascii="Arial" w:hAnsi="Arial" w:cs="Arial"/>
                <w:sz w:val="24"/>
                <w:szCs w:val="24"/>
              </w:rPr>
            </w:pPr>
          </w:p>
        </w:tc>
        <w:tc>
          <w:tcPr>
            <w:tcW w:w="414" w:type="dxa"/>
            <w:vAlign w:val="center"/>
          </w:tcPr>
          <w:p w14:paraId="6D8B3221" w14:textId="77777777" w:rsidR="00672218" w:rsidRPr="003018B8" w:rsidRDefault="00672218" w:rsidP="00CE1457">
            <w:pPr>
              <w:jc w:val="center"/>
              <w:rPr>
                <w:rFonts w:ascii="Arial" w:hAnsi="Arial" w:cs="Arial"/>
                <w:sz w:val="24"/>
                <w:szCs w:val="24"/>
              </w:rPr>
            </w:pPr>
          </w:p>
        </w:tc>
        <w:tc>
          <w:tcPr>
            <w:tcW w:w="414" w:type="dxa"/>
            <w:vAlign w:val="center"/>
          </w:tcPr>
          <w:p w14:paraId="100F1E5E" w14:textId="77777777" w:rsidR="00672218" w:rsidRPr="003018B8" w:rsidRDefault="00672218" w:rsidP="00CE1457">
            <w:pPr>
              <w:jc w:val="center"/>
              <w:rPr>
                <w:rFonts w:ascii="Arial" w:hAnsi="Arial" w:cs="Arial"/>
                <w:sz w:val="24"/>
                <w:szCs w:val="24"/>
              </w:rPr>
            </w:pPr>
          </w:p>
        </w:tc>
        <w:tc>
          <w:tcPr>
            <w:tcW w:w="414" w:type="dxa"/>
            <w:shd w:val="clear" w:color="auto" w:fill="000000" w:themeFill="text1"/>
            <w:vAlign w:val="center"/>
          </w:tcPr>
          <w:p w14:paraId="2F0CB1B9" w14:textId="77777777" w:rsidR="00672218" w:rsidRPr="003018B8" w:rsidRDefault="00672218" w:rsidP="00CE1457">
            <w:pPr>
              <w:jc w:val="center"/>
              <w:rPr>
                <w:rFonts w:ascii="Arial" w:hAnsi="Arial" w:cs="Arial"/>
                <w:sz w:val="24"/>
                <w:szCs w:val="24"/>
              </w:rPr>
            </w:pPr>
          </w:p>
        </w:tc>
        <w:tc>
          <w:tcPr>
            <w:tcW w:w="414" w:type="dxa"/>
            <w:shd w:val="clear" w:color="auto" w:fill="000000" w:themeFill="text1"/>
            <w:vAlign w:val="center"/>
          </w:tcPr>
          <w:p w14:paraId="150ADB2E" w14:textId="77777777" w:rsidR="00672218" w:rsidRPr="003018B8" w:rsidRDefault="00672218" w:rsidP="00CE1457">
            <w:pPr>
              <w:jc w:val="center"/>
              <w:rPr>
                <w:rFonts w:ascii="Arial" w:hAnsi="Arial" w:cs="Arial"/>
                <w:sz w:val="24"/>
                <w:szCs w:val="24"/>
              </w:rPr>
            </w:pPr>
          </w:p>
        </w:tc>
        <w:tc>
          <w:tcPr>
            <w:tcW w:w="414" w:type="dxa"/>
            <w:shd w:val="clear" w:color="auto" w:fill="000000" w:themeFill="text1"/>
            <w:vAlign w:val="center"/>
          </w:tcPr>
          <w:p w14:paraId="5C872670" w14:textId="77777777" w:rsidR="00672218" w:rsidRPr="003018B8" w:rsidRDefault="00672218" w:rsidP="00CE1457">
            <w:pPr>
              <w:jc w:val="center"/>
              <w:rPr>
                <w:rFonts w:ascii="Arial" w:hAnsi="Arial" w:cs="Arial"/>
                <w:sz w:val="24"/>
                <w:szCs w:val="24"/>
              </w:rPr>
            </w:pPr>
          </w:p>
        </w:tc>
        <w:tc>
          <w:tcPr>
            <w:tcW w:w="414" w:type="dxa"/>
            <w:vAlign w:val="center"/>
          </w:tcPr>
          <w:p w14:paraId="47DA6F67" w14:textId="77777777" w:rsidR="00672218" w:rsidRPr="003018B8" w:rsidRDefault="00672218" w:rsidP="00CE1457">
            <w:pPr>
              <w:jc w:val="center"/>
              <w:rPr>
                <w:rFonts w:ascii="Arial" w:hAnsi="Arial" w:cs="Arial"/>
                <w:sz w:val="24"/>
                <w:szCs w:val="24"/>
              </w:rPr>
            </w:pPr>
          </w:p>
        </w:tc>
        <w:tc>
          <w:tcPr>
            <w:tcW w:w="414" w:type="dxa"/>
            <w:vAlign w:val="center"/>
          </w:tcPr>
          <w:p w14:paraId="21F09EA8" w14:textId="77777777" w:rsidR="00672218" w:rsidRPr="003018B8" w:rsidRDefault="00672218" w:rsidP="00CE1457">
            <w:pPr>
              <w:jc w:val="center"/>
              <w:rPr>
                <w:rFonts w:ascii="Arial" w:hAnsi="Arial" w:cs="Arial"/>
                <w:sz w:val="24"/>
                <w:szCs w:val="24"/>
              </w:rPr>
            </w:pPr>
          </w:p>
        </w:tc>
        <w:tc>
          <w:tcPr>
            <w:tcW w:w="414" w:type="dxa"/>
            <w:vAlign w:val="center"/>
          </w:tcPr>
          <w:p w14:paraId="27035D83" w14:textId="77777777" w:rsidR="00672218" w:rsidRPr="003018B8" w:rsidRDefault="00672218" w:rsidP="00CE1457">
            <w:pPr>
              <w:jc w:val="center"/>
              <w:rPr>
                <w:rFonts w:ascii="Arial" w:hAnsi="Arial" w:cs="Arial"/>
                <w:sz w:val="24"/>
                <w:szCs w:val="24"/>
              </w:rPr>
            </w:pPr>
          </w:p>
        </w:tc>
        <w:tc>
          <w:tcPr>
            <w:tcW w:w="414" w:type="dxa"/>
            <w:vAlign w:val="center"/>
          </w:tcPr>
          <w:p w14:paraId="47273332" w14:textId="77777777" w:rsidR="00672218" w:rsidRPr="003018B8" w:rsidRDefault="00672218" w:rsidP="00CE1457">
            <w:pPr>
              <w:jc w:val="center"/>
              <w:rPr>
                <w:rFonts w:ascii="Arial" w:hAnsi="Arial" w:cs="Arial"/>
                <w:sz w:val="24"/>
                <w:szCs w:val="24"/>
              </w:rPr>
            </w:pPr>
          </w:p>
        </w:tc>
        <w:tc>
          <w:tcPr>
            <w:tcW w:w="414" w:type="dxa"/>
            <w:vAlign w:val="center"/>
          </w:tcPr>
          <w:p w14:paraId="45E3DF61" w14:textId="77777777" w:rsidR="00672218" w:rsidRPr="003018B8" w:rsidRDefault="00672218" w:rsidP="00CE1457">
            <w:pPr>
              <w:jc w:val="center"/>
              <w:rPr>
                <w:rFonts w:ascii="Arial" w:hAnsi="Arial" w:cs="Arial"/>
                <w:sz w:val="24"/>
                <w:szCs w:val="24"/>
              </w:rPr>
            </w:pPr>
          </w:p>
        </w:tc>
        <w:tc>
          <w:tcPr>
            <w:tcW w:w="414" w:type="dxa"/>
            <w:vAlign w:val="center"/>
          </w:tcPr>
          <w:p w14:paraId="51FD5A63" w14:textId="77777777" w:rsidR="00672218" w:rsidRPr="003018B8" w:rsidRDefault="00672218" w:rsidP="00CE1457">
            <w:pPr>
              <w:jc w:val="center"/>
              <w:rPr>
                <w:rFonts w:ascii="Arial" w:hAnsi="Arial" w:cs="Arial"/>
                <w:sz w:val="24"/>
                <w:szCs w:val="24"/>
              </w:rPr>
            </w:pPr>
          </w:p>
        </w:tc>
        <w:tc>
          <w:tcPr>
            <w:tcW w:w="414" w:type="dxa"/>
            <w:vAlign w:val="center"/>
          </w:tcPr>
          <w:p w14:paraId="7F81731C" w14:textId="77777777" w:rsidR="00672218" w:rsidRPr="003018B8" w:rsidRDefault="00672218" w:rsidP="00CE1457">
            <w:pPr>
              <w:jc w:val="center"/>
              <w:rPr>
                <w:rFonts w:ascii="Arial" w:hAnsi="Arial" w:cs="Arial"/>
                <w:sz w:val="24"/>
                <w:szCs w:val="24"/>
              </w:rPr>
            </w:pPr>
          </w:p>
        </w:tc>
      </w:tr>
      <w:tr w:rsidR="00672218" w:rsidRPr="003018B8" w14:paraId="187361A1" w14:textId="77777777" w:rsidTr="0093079E">
        <w:trPr>
          <w:trHeight w:val="432"/>
        </w:trPr>
        <w:tc>
          <w:tcPr>
            <w:tcW w:w="414" w:type="dxa"/>
            <w:vAlign w:val="center"/>
          </w:tcPr>
          <w:p w14:paraId="77DAFA6E" w14:textId="77777777" w:rsidR="00672218" w:rsidRPr="003018B8" w:rsidRDefault="00672218" w:rsidP="00CE1457">
            <w:pPr>
              <w:jc w:val="center"/>
              <w:rPr>
                <w:rFonts w:ascii="Arial" w:hAnsi="Arial" w:cs="Arial"/>
                <w:sz w:val="24"/>
                <w:szCs w:val="24"/>
              </w:rPr>
            </w:pPr>
          </w:p>
        </w:tc>
        <w:tc>
          <w:tcPr>
            <w:tcW w:w="414" w:type="dxa"/>
            <w:vAlign w:val="center"/>
          </w:tcPr>
          <w:p w14:paraId="26C65356" w14:textId="77777777" w:rsidR="00672218" w:rsidRPr="003018B8" w:rsidRDefault="00672218" w:rsidP="00CE1457">
            <w:pPr>
              <w:jc w:val="center"/>
              <w:rPr>
                <w:rFonts w:ascii="Arial" w:hAnsi="Arial" w:cs="Arial"/>
                <w:sz w:val="24"/>
                <w:szCs w:val="24"/>
              </w:rPr>
            </w:pPr>
          </w:p>
        </w:tc>
        <w:tc>
          <w:tcPr>
            <w:tcW w:w="414" w:type="dxa"/>
            <w:vAlign w:val="center"/>
          </w:tcPr>
          <w:p w14:paraId="2177CA02" w14:textId="77777777" w:rsidR="00672218" w:rsidRPr="003018B8" w:rsidRDefault="00672218" w:rsidP="00CE1457">
            <w:pPr>
              <w:jc w:val="center"/>
              <w:rPr>
                <w:rFonts w:ascii="Arial" w:hAnsi="Arial" w:cs="Arial"/>
                <w:sz w:val="24"/>
                <w:szCs w:val="24"/>
              </w:rPr>
            </w:pPr>
          </w:p>
        </w:tc>
        <w:tc>
          <w:tcPr>
            <w:tcW w:w="414" w:type="dxa"/>
            <w:vAlign w:val="center"/>
          </w:tcPr>
          <w:p w14:paraId="0B8D784F" w14:textId="77777777" w:rsidR="00672218" w:rsidRPr="003018B8" w:rsidRDefault="00672218" w:rsidP="00CE1457">
            <w:pPr>
              <w:jc w:val="center"/>
              <w:rPr>
                <w:rFonts w:ascii="Arial" w:hAnsi="Arial" w:cs="Arial"/>
                <w:sz w:val="24"/>
                <w:szCs w:val="24"/>
              </w:rPr>
            </w:pPr>
          </w:p>
        </w:tc>
        <w:tc>
          <w:tcPr>
            <w:tcW w:w="414" w:type="dxa"/>
            <w:vAlign w:val="center"/>
          </w:tcPr>
          <w:p w14:paraId="4D4D3069" w14:textId="77777777" w:rsidR="00672218" w:rsidRPr="003018B8" w:rsidRDefault="00672218" w:rsidP="00CE1457">
            <w:pPr>
              <w:jc w:val="center"/>
              <w:rPr>
                <w:rFonts w:ascii="Arial" w:hAnsi="Arial" w:cs="Arial"/>
                <w:sz w:val="24"/>
                <w:szCs w:val="24"/>
              </w:rPr>
            </w:pPr>
          </w:p>
        </w:tc>
        <w:tc>
          <w:tcPr>
            <w:tcW w:w="414" w:type="dxa"/>
            <w:vAlign w:val="center"/>
          </w:tcPr>
          <w:p w14:paraId="25471173" w14:textId="77777777" w:rsidR="00672218" w:rsidRPr="003018B8" w:rsidRDefault="00672218" w:rsidP="00CE1457">
            <w:pPr>
              <w:jc w:val="center"/>
              <w:rPr>
                <w:rFonts w:ascii="Arial" w:hAnsi="Arial" w:cs="Arial"/>
                <w:sz w:val="24"/>
                <w:szCs w:val="24"/>
              </w:rPr>
            </w:pPr>
          </w:p>
        </w:tc>
        <w:tc>
          <w:tcPr>
            <w:tcW w:w="414" w:type="dxa"/>
            <w:shd w:val="clear" w:color="auto" w:fill="000000" w:themeFill="text1"/>
            <w:vAlign w:val="center"/>
          </w:tcPr>
          <w:p w14:paraId="3275326F" w14:textId="77777777" w:rsidR="00672218" w:rsidRPr="003018B8" w:rsidRDefault="00672218" w:rsidP="00CE1457">
            <w:pPr>
              <w:jc w:val="center"/>
              <w:rPr>
                <w:rFonts w:ascii="Arial" w:hAnsi="Arial" w:cs="Arial"/>
                <w:sz w:val="24"/>
                <w:szCs w:val="24"/>
              </w:rPr>
            </w:pPr>
          </w:p>
        </w:tc>
        <w:tc>
          <w:tcPr>
            <w:tcW w:w="414" w:type="dxa"/>
            <w:vAlign w:val="center"/>
          </w:tcPr>
          <w:p w14:paraId="551C9501" w14:textId="77777777" w:rsidR="00672218" w:rsidRPr="003018B8" w:rsidRDefault="00672218" w:rsidP="00CE1457">
            <w:pPr>
              <w:jc w:val="center"/>
              <w:rPr>
                <w:rFonts w:ascii="Arial" w:hAnsi="Arial" w:cs="Arial"/>
                <w:sz w:val="24"/>
                <w:szCs w:val="24"/>
              </w:rPr>
            </w:pPr>
          </w:p>
        </w:tc>
        <w:tc>
          <w:tcPr>
            <w:tcW w:w="414" w:type="dxa"/>
            <w:vAlign w:val="center"/>
          </w:tcPr>
          <w:p w14:paraId="448D288C" w14:textId="77777777" w:rsidR="00672218" w:rsidRPr="003018B8" w:rsidRDefault="00672218" w:rsidP="00CE1457">
            <w:pPr>
              <w:jc w:val="center"/>
              <w:rPr>
                <w:rFonts w:ascii="Arial" w:hAnsi="Arial" w:cs="Arial"/>
                <w:sz w:val="24"/>
                <w:szCs w:val="24"/>
              </w:rPr>
            </w:pPr>
          </w:p>
        </w:tc>
        <w:tc>
          <w:tcPr>
            <w:tcW w:w="414" w:type="dxa"/>
            <w:vAlign w:val="center"/>
          </w:tcPr>
          <w:p w14:paraId="76594CE3" w14:textId="77777777" w:rsidR="00672218" w:rsidRPr="003018B8" w:rsidRDefault="00672218" w:rsidP="00CE1457">
            <w:pPr>
              <w:jc w:val="center"/>
              <w:rPr>
                <w:rFonts w:ascii="Arial" w:hAnsi="Arial" w:cs="Arial"/>
                <w:sz w:val="24"/>
                <w:szCs w:val="24"/>
              </w:rPr>
            </w:pPr>
          </w:p>
        </w:tc>
        <w:tc>
          <w:tcPr>
            <w:tcW w:w="414" w:type="dxa"/>
            <w:vAlign w:val="center"/>
          </w:tcPr>
          <w:p w14:paraId="5AE78BFC" w14:textId="77777777" w:rsidR="00672218" w:rsidRPr="003018B8" w:rsidRDefault="00672218" w:rsidP="00CE1457">
            <w:pPr>
              <w:jc w:val="center"/>
              <w:rPr>
                <w:rFonts w:ascii="Arial" w:hAnsi="Arial" w:cs="Arial"/>
                <w:sz w:val="24"/>
                <w:szCs w:val="24"/>
              </w:rPr>
            </w:pPr>
          </w:p>
        </w:tc>
        <w:tc>
          <w:tcPr>
            <w:tcW w:w="414" w:type="dxa"/>
            <w:vAlign w:val="center"/>
          </w:tcPr>
          <w:p w14:paraId="7FF2358F" w14:textId="77777777" w:rsidR="00672218" w:rsidRPr="003018B8" w:rsidRDefault="00672218" w:rsidP="00CE1457">
            <w:pPr>
              <w:jc w:val="center"/>
              <w:rPr>
                <w:rFonts w:ascii="Arial" w:hAnsi="Arial" w:cs="Arial"/>
                <w:sz w:val="24"/>
                <w:szCs w:val="24"/>
              </w:rPr>
            </w:pPr>
          </w:p>
        </w:tc>
        <w:tc>
          <w:tcPr>
            <w:tcW w:w="414" w:type="dxa"/>
            <w:vAlign w:val="center"/>
          </w:tcPr>
          <w:p w14:paraId="09FDA830" w14:textId="77777777" w:rsidR="00672218" w:rsidRPr="003018B8" w:rsidRDefault="00672218" w:rsidP="00CE1457">
            <w:pPr>
              <w:jc w:val="center"/>
              <w:rPr>
                <w:rFonts w:ascii="Arial" w:hAnsi="Arial" w:cs="Arial"/>
                <w:sz w:val="24"/>
                <w:szCs w:val="24"/>
              </w:rPr>
            </w:pPr>
          </w:p>
        </w:tc>
        <w:tc>
          <w:tcPr>
            <w:tcW w:w="414" w:type="dxa"/>
            <w:vAlign w:val="center"/>
          </w:tcPr>
          <w:p w14:paraId="6329E904" w14:textId="77777777" w:rsidR="00672218" w:rsidRPr="003018B8" w:rsidRDefault="00672218" w:rsidP="00CE1457">
            <w:pPr>
              <w:jc w:val="center"/>
              <w:rPr>
                <w:rFonts w:ascii="Arial" w:hAnsi="Arial" w:cs="Arial"/>
                <w:sz w:val="24"/>
                <w:szCs w:val="24"/>
              </w:rPr>
            </w:pPr>
          </w:p>
        </w:tc>
        <w:tc>
          <w:tcPr>
            <w:tcW w:w="414" w:type="dxa"/>
            <w:vAlign w:val="center"/>
          </w:tcPr>
          <w:p w14:paraId="59DD2567" w14:textId="77777777" w:rsidR="00672218" w:rsidRPr="003018B8" w:rsidRDefault="00672218" w:rsidP="00CE1457">
            <w:pPr>
              <w:jc w:val="center"/>
              <w:rPr>
                <w:rFonts w:ascii="Arial" w:hAnsi="Arial" w:cs="Arial"/>
                <w:sz w:val="24"/>
                <w:szCs w:val="24"/>
              </w:rPr>
            </w:pPr>
          </w:p>
        </w:tc>
        <w:tc>
          <w:tcPr>
            <w:tcW w:w="414" w:type="dxa"/>
            <w:vAlign w:val="center"/>
          </w:tcPr>
          <w:p w14:paraId="13F0D04A" w14:textId="77777777" w:rsidR="00672218" w:rsidRPr="003018B8" w:rsidRDefault="00672218" w:rsidP="00CE1457">
            <w:pPr>
              <w:jc w:val="center"/>
              <w:rPr>
                <w:rFonts w:ascii="Arial" w:hAnsi="Arial" w:cs="Arial"/>
                <w:sz w:val="24"/>
                <w:szCs w:val="24"/>
              </w:rPr>
            </w:pPr>
          </w:p>
        </w:tc>
      </w:tr>
      <w:tr w:rsidR="00672218" w:rsidRPr="003018B8" w14:paraId="40E6FCB8" w14:textId="77777777" w:rsidTr="0093079E">
        <w:trPr>
          <w:trHeight w:val="432"/>
        </w:trPr>
        <w:tc>
          <w:tcPr>
            <w:tcW w:w="414" w:type="dxa"/>
            <w:vAlign w:val="center"/>
          </w:tcPr>
          <w:p w14:paraId="1D75208D" w14:textId="77777777" w:rsidR="00672218" w:rsidRPr="003018B8" w:rsidRDefault="00672218" w:rsidP="00CE1457">
            <w:pPr>
              <w:jc w:val="center"/>
              <w:rPr>
                <w:rFonts w:ascii="Arial" w:hAnsi="Arial" w:cs="Arial"/>
                <w:sz w:val="24"/>
                <w:szCs w:val="24"/>
              </w:rPr>
            </w:pPr>
          </w:p>
        </w:tc>
        <w:tc>
          <w:tcPr>
            <w:tcW w:w="414" w:type="dxa"/>
            <w:vAlign w:val="center"/>
          </w:tcPr>
          <w:p w14:paraId="316E8A81" w14:textId="77777777" w:rsidR="00672218" w:rsidRPr="003018B8" w:rsidRDefault="00672218" w:rsidP="00CE1457">
            <w:pPr>
              <w:jc w:val="center"/>
              <w:rPr>
                <w:rFonts w:ascii="Arial" w:hAnsi="Arial" w:cs="Arial"/>
                <w:sz w:val="24"/>
                <w:szCs w:val="24"/>
              </w:rPr>
            </w:pPr>
          </w:p>
        </w:tc>
        <w:tc>
          <w:tcPr>
            <w:tcW w:w="414" w:type="dxa"/>
            <w:vAlign w:val="center"/>
          </w:tcPr>
          <w:p w14:paraId="78C44310" w14:textId="77777777" w:rsidR="00672218" w:rsidRPr="003018B8" w:rsidRDefault="00672218" w:rsidP="00CE1457">
            <w:pPr>
              <w:jc w:val="center"/>
              <w:rPr>
                <w:rFonts w:ascii="Arial" w:hAnsi="Arial" w:cs="Arial"/>
                <w:sz w:val="24"/>
                <w:szCs w:val="24"/>
              </w:rPr>
            </w:pPr>
          </w:p>
        </w:tc>
        <w:tc>
          <w:tcPr>
            <w:tcW w:w="414" w:type="dxa"/>
            <w:vAlign w:val="center"/>
          </w:tcPr>
          <w:p w14:paraId="1C4DB29A" w14:textId="77777777" w:rsidR="00672218" w:rsidRPr="003018B8" w:rsidRDefault="00672218" w:rsidP="00CE1457">
            <w:pPr>
              <w:jc w:val="center"/>
              <w:rPr>
                <w:rFonts w:ascii="Arial" w:hAnsi="Arial" w:cs="Arial"/>
                <w:sz w:val="24"/>
                <w:szCs w:val="24"/>
              </w:rPr>
            </w:pPr>
          </w:p>
        </w:tc>
        <w:tc>
          <w:tcPr>
            <w:tcW w:w="414" w:type="dxa"/>
            <w:vAlign w:val="center"/>
          </w:tcPr>
          <w:p w14:paraId="6BC98619" w14:textId="77777777" w:rsidR="00672218" w:rsidRPr="003018B8" w:rsidRDefault="00672218" w:rsidP="00CE1457">
            <w:pPr>
              <w:jc w:val="center"/>
              <w:rPr>
                <w:rFonts w:ascii="Arial" w:hAnsi="Arial" w:cs="Arial"/>
                <w:sz w:val="24"/>
                <w:szCs w:val="24"/>
              </w:rPr>
            </w:pPr>
          </w:p>
        </w:tc>
        <w:tc>
          <w:tcPr>
            <w:tcW w:w="414" w:type="dxa"/>
            <w:vAlign w:val="center"/>
          </w:tcPr>
          <w:p w14:paraId="2D2A6A37" w14:textId="77777777" w:rsidR="00672218" w:rsidRPr="003018B8" w:rsidRDefault="00672218" w:rsidP="00CE1457">
            <w:pPr>
              <w:jc w:val="center"/>
              <w:rPr>
                <w:rFonts w:ascii="Arial" w:hAnsi="Arial" w:cs="Arial"/>
                <w:sz w:val="24"/>
                <w:szCs w:val="24"/>
              </w:rPr>
            </w:pPr>
          </w:p>
        </w:tc>
        <w:tc>
          <w:tcPr>
            <w:tcW w:w="414" w:type="dxa"/>
            <w:vAlign w:val="center"/>
          </w:tcPr>
          <w:p w14:paraId="4F3980A5" w14:textId="77777777" w:rsidR="00672218" w:rsidRPr="003018B8" w:rsidRDefault="00672218" w:rsidP="00CE1457">
            <w:pPr>
              <w:jc w:val="center"/>
              <w:rPr>
                <w:rFonts w:ascii="Arial" w:hAnsi="Arial" w:cs="Arial"/>
                <w:sz w:val="24"/>
                <w:szCs w:val="24"/>
              </w:rPr>
            </w:pPr>
          </w:p>
        </w:tc>
        <w:tc>
          <w:tcPr>
            <w:tcW w:w="414" w:type="dxa"/>
            <w:vAlign w:val="center"/>
          </w:tcPr>
          <w:p w14:paraId="6C090A69" w14:textId="77777777" w:rsidR="00672218" w:rsidRPr="003018B8" w:rsidRDefault="00672218" w:rsidP="00CE1457">
            <w:pPr>
              <w:jc w:val="center"/>
              <w:rPr>
                <w:rFonts w:ascii="Arial" w:hAnsi="Arial" w:cs="Arial"/>
                <w:sz w:val="24"/>
                <w:szCs w:val="24"/>
              </w:rPr>
            </w:pPr>
          </w:p>
        </w:tc>
        <w:tc>
          <w:tcPr>
            <w:tcW w:w="414" w:type="dxa"/>
            <w:vAlign w:val="center"/>
          </w:tcPr>
          <w:p w14:paraId="31E1617F" w14:textId="77777777" w:rsidR="00672218" w:rsidRPr="003018B8" w:rsidRDefault="00672218" w:rsidP="00CE1457">
            <w:pPr>
              <w:jc w:val="center"/>
              <w:rPr>
                <w:rFonts w:ascii="Arial" w:hAnsi="Arial" w:cs="Arial"/>
                <w:sz w:val="24"/>
                <w:szCs w:val="24"/>
              </w:rPr>
            </w:pPr>
          </w:p>
        </w:tc>
        <w:tc>
          <w:tcPr>
            <w:tcW w:w="414" w:type="dxa"/>
            <w:vAlign w:val="center"/>
          </w:tcPr>
          <w:p w14:paraId="2E6608A6" w14:textId="77777777" w:rsidR="00672218" w:rsidRPr="003018B8" w:rsidRDefault="00672218" w:rsidP="00CE1457">
            <w:pPr>
              <w:jc w:val="center"/>
              <w:rPr>
                <w:rFonts w:ascii="Arial" w:hAnsi="Arial" w:cs="Arial"/>
                <w:sz w:val="24"/>
                <w:szCs w:val="24"/>
              </w:rPr>
            </w:pPr>
          </w:p>
        </w:tc>
        <w:tc>
          <w:tcPr>
            <w:tcW w:w="414" w:type="dxa"/>
            <w:vAlign w:val="center"/>
          </w:tcPr>
          <w:p w14:paraId="1B669509" w14:textId="77777777" w:rsidR="00672218" w:rsidRPr="003018B8" w:rsidRDefault="00672218" w:rsidP="00CE1457">
            <w:pPr>
              <w:jc w:val="center"/>
              <w:rPr>
                <w:rFonts w:ascii="Arial" w:hAnsi="Arial" w:cs="Arial"/>
                <w:sz w:val="24"/>
                <w:szCs w:val="24"/>
              </w:rPr>
            </w:pPr>
          </w:p>
        </w:tc>
        <w:tc>
          <w:tcPr>
            <w:tcW w:w="414" w:type="dxa"/>
            <w:vAlign w:val="center"/>
          </w:tcPr>
          <w:p w14:paraId="49702DBF" w14:textId="77777777" w:rsidR="00672218" w:rsidRPr="003018B8" w:rsidRDefault="00672218" w:rsidP="00CE1457">
            <w:pPr>
              <w:jc w:val="center"/>
              <w:rPr>
                <w:rFonts w:ascii="Arial" w:hAnsi="Arial" w:cs="Arial"/>
                <w:sz w:val="24"/>
                <w:szCs w:val="24"/>
              </w:rPr>
            </w:pPr>
          </w:p>
        </w:tc>
        <w:tc>
          <w:tcPr>
            <w:tcW w:w="414" w:type="dxa"/>
            <w:vAlign w:val="center"/>
          </w:tcPr>
          <w:p w14:paraId="6F97CA0E" w14:textId="77777777" w:rsidR="00672218" w:rsidRPr="003018B8" w:rsidRDefault="00672218" w:rsidP="00CE1457">
            <w:pPr>
              <w:jc w:val="center"/>
              <w:rPr>
                <w:rFonts w:ascii="Arial" w:hAnsi="Arial" w:cs="Arial"/>
                <w:sz w:val="24"/>
                <w:szCs w:val="24"/>
              </w:rPr>
            </w:pPr>
          </w:p>
        </w:tc>
        <w:tc>
          <w:tcPr>
            <w:tcW w:w="414" w:type="dxa"/>
            <w:vAlign w:val="center"/>
          </w:tcPr>
          <w:p w14:paraId="2D2F7AD7" w14:textId="77777777" w:rsidR="00672218" w:rsidRPr="003018B8" w:rsidRDefault="00672218" w:rsidP="00CE1457">
            <w:pPr>
              <w:jc w:val="center"/>
              <w:rPr>
                <w:rFonts w:ascii="Arial" w:hAnsi="Arial" w:cs="Arial"/>
                <w:sz w:val="24"/>
                <w:szCs w:val="24"/>
              </w:rPr>
            </w:pPr>
          </w:p>
        </w:tc>
        <w:tc>
          <w:tcPr>
            <w:tcW w:w="414" w:type="dxa"/>
            <w:vAlign w:val="center"/>
          </w:tcPr>
          <w:p w14:paraId="11885869" w14:textId="77777777" w:rsidR="00672218" w:rsidRPr="003018B8" w:rsidRDefault="00672218" w:rsidP="00CE1457">
            <w:pPr>
              <w:jc w:val="center"/>
              <w:rPr>
                <w:rFonts w:ascii="Arial" w:hAnsi="Arial" w:cs="Arial"/>
                <w:sz w:val="24"/>
                <w:szCs w:val="24"/>
              </w:rPr>
            </w:pPr>
          </w:p>
        </w:tc>
        <w:tc>
          <w:tcPr>
            <w:tcW w:w="414" w:type="dxa"/>
            <w:shd w:val="clear" w:color="auto" w:fill="538135" w:themeFill="accent6" w:themeFillShade="BF"/>
            <w:vAlign w:val="center"/>
          </w:tcPr>
          <w:p w14:paraId="36B46081" w14:textId="77777777" w:rsidR="00672218" w:rsidRPr="003018B8" w:rsidRDefault="00672218" w:rsidP="00CE1457">
            <w:pPr>
              <w:jc w:val="center"/>
              <w:rPr>
                <w:rFonts w:ascii="Arial" w:hAnsi="Arial" w:cs="Arial"/>
                <w:sz w:val="24"/>
                <w:szCs w:val="24"/>
              </w:rPr>
            </w:pPr>
          </w:p>
        </w:tc>
      </w:tr>
      <w:tr w:rsidR="00672218" w:rsidRPr="003018B8" w14:paraId="4A79A67C" w14:textId="77777777" w:rsidTr="0093079E">
        <w:trPr>
          <w:trHeight w:val="432"/>
        </w:trPr>
        <w:tc>
          <w:tcPr>
            <w:tcW w:w="414" w:type="dxa"/>
            <w:vAlign w:val="center"/>
          </w:tcPr>
          <w:p w14:paraId="787A0019" w14:textId="77777777" w:rsidR="00672218" w:rsidRPr="003018B8" w:rsidRDefault="00672218" w:rsidP="00CE1457">
            <w:pPr>
              <w:jc w:val="center"/>
              <w:rPr>
                <w:rFonts w:ascii="Arial" w:hAnsi="Arial" w:cs="Arial"/>
                <w:sz w:val="24"/>
                <w:szCs w:val="24"/>
              </w:rPr>
            </w:pPr>
          </w:p>
        </w:tc>
        <w:tc>
          <w:tcPr>
            <w:tcW w:w="414" w:type="dxa"/>
            <w:vAlign w:val="center"/>
          </w:tcPr>
          <w:p w14:paraId="7B62B671" w14:textId="77777777" w:rsidR="00672218" w:rsidRPr="003018B8" w:rsidRDefault="00672218" w:rsidP="00CE1457">
            <w:pPr>
              <w:jc w:val="center"/>
              <w:rPr>
                <w:rFonts w:ascii="Arial" w:hAnsi="Arial" w:cs="Arial"/>
                <w:sz w:val="24"/>
                <w:szCs w:val="24"/>
              </w:rPr>
            </w:pPr>
          </w:p>
        </w:tc>
        <w:tc>
          <w:tcPr>
            <w:tcW w:w="414" w:type="dxa"/>
            <w:vAlign w:val="center"/>
          </w:tcPr>
          <w:p w14:paraId="14FDF488" w14:textId="77777777" w:rsidR="00672218" w:rsidRPr="003018B8" w:rsidRDefault="00672218" w:rsidP="00CE1457">
            <w:pPr>
              <w:jc w:val="center"/>
              <w:rPr>
                <w:rFonts w:ascii="Arial" w:hAnsi="Arial" w:cs="Arial"/>
                <w:sz w:val="24"/>
                <w:szCs w:val="24"/>
              </w:rPr>
            </w:pPr>
          </w:p>
        </w:tc>
        <w:tc>
          <w:tcPr>
            <w:tcW w:w="414" w:type="dxa"/>
            <w:vAlign w:val="center"/>
          </w:tcPr>
          <w:p w14:paraId="6D9AB309" w14:textId="77777777" w:rsidR="00672218" w:rsidRPr="003018B8" w:rsidRDefault="00672218" w:rsidP="00CE1457">
            <w:pPr>
              <w:jc w:val="center"/>
              <w:rPr>
                <w:rFonts w:ascii="Arial" w:hAnsi="Arial" w:cs="Arial"/>
                <w:sz w:val="24"/>
                <w:szCs w:val="24"/>
              </w:rPr>
            </w:pPr>
          </w:p>
        </w:tc>
        <w:tc>
          <w:tcPr>
            <w:tcW w:w="414" w:type="dxa"/>
            <w:vAlign w:val="center"/>
          </w:tcPr>
          <w:p w14:paraId="62D351DC" w14:textId="77777777" w:rsidR="00672218" w:rsidRPr="003018B8" w:rsidRDefault="00672218" w:rsidP="00CE1457">
            <w:pPr>
              <w:jc w:val="center"/>
              <w:rPr>
                <w:rFonts w:ascii="Arial" w:hAnsi="Arial" w:cs="Arial"/>
                <w:sz w:val="24"/>
                <w:szCs w:val="24"/>
              </w:rPr>
            </w:pPr>
          </w:p>
        </w:tc>
        <w:tc>
          <w:tcPr>
            <w:tcW w:w="414" w:type="dxa"/>
            <w:vAlign w:val="center"/>
          </w:tcPr>
          <w:p w14:paraId="5FF84CD9" w14:textId="77777777" w:rsidR="00672218" w:rsidRPr="003018B8" w:rsidRDefault="00672218" w:rsidP="00CE1457">
            <w:pPr>
              <w:jc w:val="center"/>
              <w:rPr>
                <w:rFonts w:ascii="Arial" w:hAnsi="Arial" w:cs="Arial"/>
                <w:sz w:val="24"/>
                <w:szCs w:val="24"/>
              </w:rPr>
            </w:pPr>
          </w:p>
        </w:tc>
        <w:tc>
          <w:tcPr>
            <w:tcW w:w="414" w:type="dxa"/>
            <w:vAlign w:val="center"/>
          </w:tcPr>
          <w:p w14:paraId="53A8F833" w14:textId="77777777" w:rsidR="00672218" w:rsidRPr="003018B8" w:rsidRDefault="00672218" w:rsidP="00CE1457">
            <w:pPr>
              <w:jc w:val="center"/>
              <w:rPr>
                <w:rFonts w:ascii="Arial" w:hAnsi="Arial" w:cs="Arial"/>
                <w:sz w:val="24"/>
                <w:szCs w:val="24"/>
              </w:rPr>
            </w:pPr>
          </w:p>
        </w:tc>
        <w:tc>
          <w:tcPr>
            <w:tcW w:w="414" w:type="dxa"/>
            <w:vAlign w:val="center"/>
          </w:tcPr>
          <w:p w14:paraId="14468E6D" w14:textId="77777777" w:rsidR="00672218" w:rsidRPr="003018B8" w:rsidRDefault="00672218" w:rsidP="00CE1457">
            <w:pPr>
              <w:jc w:val="center"/>
              <w:rPr>
                <w:rFonts w:ascii="Arial" w:hAnsi="Arial" w:cs="Arial"/>
                <w:sz w:val="24"/>
                <w:szCs w:val="24"/>
              </w:rPr>
            </w:pPr>
          </w:p>
        </w:tc>
        <w:tc>
          <w:tcPr>
            <w:tcW w:w="414" w:type="dxa"/>
            <w:vAlign w:val="center"/>
          </w:tcPr>
          <w:p w14:paraId="71D2B387" w14:textId="77777777" w:rsidR="00672218" w:rsidRPr="003018B8" w:rsidRDefault="00672218" w:rsidP="00CE1457">
            <w:pPr>
              <w:jc w:val="center"/>
              <w:rPr>
                <w:rFonts w:ascii="Arial" w:hAnsi="Arial" w:cs="Arial"/>
                <w:sz w:val="24"/>
                <w:szCs w:val="24"/>
              </w:rPr>
            </w:pPr>
          </w:p>
        </w:tc>
        <w:tc>
          <w:tcPr>
            <w:tcW w:w="414" w:type="dxa"/>
            <w:vAlign w:val="center"/>
          </w:tcPr>
          <w:p w14:paraId="3B3E2A45" w14:textId="77777777" w:rsidR="00672218" w:rsidRPr="003018B8" w:rsidRDefault="00672218" w:rsidP="00CE1457">
            <w:pPr>
              <w:jc w:val="center"/>
              <w:rPr>
                <w:rFonts w:ascii="Arial" w:hAnsi="Arial" w:cs="Arial"/>
                <w:sz w:val="24"/>
                <w:szCs w:val="24"/>
              </w:rPr>
            </w:pPr>
          </w:p>
        </w:tc>
        <w:tc>
          <w:tcPr>
            <w:tcW w:w="414" w:type="dxa"/>
            <w:shd w:val="clear" w:color="auto" w:fill="000000" w:themeFill="text1"/>
            <w:vAlign w:val="center"/>
          </w:tcPr>
          <w:p w14:paraId="5AE86604" w14:textId="77777777" w:rsidR="00672218" w:rsidRPr="003018B8" w:rsidRDefault="00672218" w:rsidP="00CE1457">
            <w:pPr>
              <w:jc w:val="center"/>
              <w:rPr>
                <w:rFonts w:ascii="Arial" w:hAnsi="Arial" w:cs="Arial"/>
                <w:sz w:val="24"/>
                <w:szCs w:val="24"/>
              </w:rPr>
            </w:pPr>
          </w:p>
        </w:tc>
        <w:tc>
          <w:tcPr>
            <w:tcW w:w="414" w:type="dxa"/>
            <w:vAlign w:val="center"/>
          </w:tcPr>
          <w:p w14:paraId="209E9633" w14:textId="77777777" w:rsidR="00672218" w:rsidRPr="003018B8" w:rsidRDefault="00672218" w:rsidP="00CE1457">
            <w:pPr>
              <w:jc w:val="center"/>
              <w:rPr>
                <w:rFonts w:ascii="Arial" w:hAnsi="Arial" w:cs="Arial"/>
                <w:sz w:val="24"/>
                <w:szCs w:val="24"/>
              </w:rPr>
            </w:pPr>
          </w:p>
        </w:tc>
        <w:tc>
          <w:tcPr>
            <w:tcW w:w="414" w:type="dxa"/>
            <w:vAlign w:val="center"/>
          </w:tcPr>
          <w:p w14:paraId="7EF4E7D5" w14:textId="77777777" w:rsidR="00672218" w:rsidRPr="003018B8" w:rsidRDefault="00672218" w:rsidP="00CE1457">
            <w:pPr>
              <w:jc w:val="center"/>
              <w:rPr>
                <w:rFonts w:ascii="Arial" w:hAnsi="Arial" w:cs="Arial"/>
                <w:sz w:val="24"/>
                <w:szCs w:val="24"/>
              </w:rPr>
            </w:pPr>
          </w:p>
        </w:tc>
        <w:tc>
          <w:tcPr>
            <w:tcW w:w="414" w:type="dxa"/>
            <w:vAlign w:val="center"/>
          </w:tcPr>
          <w:p w14:paraId="146ED742" w14:textId="77777777" w:rsidR="00672218" w:rsidRPr="003018B8" w:rsidRDefault="00672218" w:rsidP="00CE1457">
            <w:pPr>
              <w:jc w:val="center"/>
              <w:rPr>
                <w:rFonts w:ascii="Arial" w:hAnsi="Arial" w:cs="Arial"/>
                <w:sz w:val="24"/>
                <w:szCs w:val="24"/>
              </w:rPr>
            </w:pPr>
          </w:p>
        </w:tc>
        <w:tc>
          <w:tcPr>
            <w:tcW w:w="414" w:type="dxa"/>
            <w:vAlign w:val="center"/>
          </w:tcPr>
          <w:p w14:paraId="7B44C2A2" w14:textId="77777777" w:rsidR="00672218" w:rsidRPr="003018B8" w:rsidRDefault="00672218" w:rsidP="00CE1457">
            <w:pPr>
              <w:jc w:val="center"/>
              <w:rPr>
                <w:rFonts w:ascii="Arial" w:hAnsi="Arial" w:cs="Arial"/>
                <w:sz w:val="24"/>
                <w:szCs w:val="24"/>
              </w:rPr>
            </w:pPr>
          </w:p>
        </w:tc>
        <w:tc>
          <w:tcPr>
            <w:tcW w:w="414" w:type="dxa"/>
            <w:vAlign w:val="center"/>
          </w:tcPr>
          <w:p w14:paraId="17EBC1E2" w14:textId="77777777" w:rsidR="00672218" w:rsidRPr="003018B8" w:rsidRDefault="00672218" w:rsidP="00CE1457">
            <w:pPr>
              <w:jc w:val="center"/>
              <w:rPr>
                <w:rFonts w:ascii="Arial" w:hAnsi="Arial" w:cs="Arial"/>
                <w:sz w:val="24"/>
                <w:szCs w:val="24"/>
              </w:rPr>
            </w:pPr>
          </w:p>
        </w:tc>
      </w:tr>
      <w:tr w:rsidR="00672218" w:rsidRPr="003018B8" w14:paraId="4DB96FF4" w14:textId="77777777" w:rsidTr="0093079E">
        <w:trPr>
          <w:trHeight w:val="432"/>
        </w:trPr>
        <w:tc>
          <w:tcPr>
            <w:tcW w:w="414" w:type="dxa"/>
            <w:vAlign w:val="center"/>
          </w:tcPr>
          <w:p w14:paraId="37F4C368" w14:textId="77777777" w:rsidR="00672218" w:rsidRPr="003018B8" w:rsidRDefault="00672218" w:rsidP="00CE1457">
            <w:pPr>
              <w:jc w:val="center"/>
              <w:rPr>
                <w:rFonts w:ascii="Arial" w:hAnsi="Arial" w:cs="Arial"/>
                <w:sz w:val="24"/>
                <w:szCs w:val="24"/>
              </w:rPr>
            </w:pPr>
          </w:p>
        </w:tc>
        <w:tc>
          <w:tcPr>
            <w:tcW w:w="414" w:type="dxa"/>
            <w:vAlign w:val="center"/>
          </w:tcPr>
          <w:p w14:paraId="43F936E3" w14:textId="77777777" w:rsidR="00672218" w:rsidRPr="003018B8" w:rsidRDefault="00672218" w:rsidP="00CE1457">
            <w:pPr>
              <w:jc w:val="center"/>
              <w:rPr>
                <w:rFonts w:ascii="Arial" w:hAnsi="Arial" w:cs="Arial"/>
                <w:sz w:val="24"/>
                <w:szCs w:val="24"/>
              </w:rPr>
            </w:pPr>
          </w:p>
        </w:tc>
        <w:tc>
          <w:tcPr>
            <w:tcW w:w="414" w:type="dxa"/>
            <w:vAlign w:val="center"/>
          </w:tcPr>
          <w:p w14:paraId="4ABB6E97" w14:textId="77777777" w:rsidR="00672218" w:rsidRPr="003018B8" w:rsidRDefault="00672218" w:rsidP="00CE1457">
            <w:pPr>
              <w:jc w:val="center"/>
              <w:rPr>
                <w:rFonts w:ascii="Arial" w:hAnsi="Arial" w:cs="Arial"/>
                <w:sz w:val="24"/>
                <w:szCs w:val="24"/>
              </w:rPr>
            </w:pPr>
          </w:p>
        </w:tc>
        <w:tc>
          <w:tcPr>
            <w:tcW w:w="414" w:type="dxa"/>
            <w:shd w:val="clear" w:color="auto" w:fill="000000" w:themeFill="text1"/>
            <w:vAlign w:val="center"/>
          </w:tcPr>
          <w:p w14:paraId="138E85AD" w14:textId="77777777" w:rsidR="00672218" w:rsidRPr="003018B8" w:rsidRDefault="00672218" w:rsidP="00CE1457">
            <w:pPr>
              <w:jc w:val="center"/>
              <w:rPr>
                <w:rFonts w:ascii="Arial" w:hAnsi="Arial" w:cs="Arial"/>
                <w:sz w:val="24"/>
                <w:szCs w:val="24"/>
              </w:rPr>
            </w:pPr>
          </w:p>
        </w:tc>
        <w:tc>
          <w:tcPr>
            <w:tcW w:w="414" w:type="dxa"/>
            <w:shd w:val="clear" w:color="auto" w:fill="000000" w:themeFill="text1"/>
            <w:vAlign w:val="center"/>
          </w:tcPr>
          <w:p w14:paraId="5DAB0A20" w14:textId="77777777" w:rsidR="00672218" w:rsidRPr="003018B8" w:rsidRDefault="00672218" w:rsidP="00CE1457">
            <w:pPr>
              <w:jc w:val="center"/>
              <w:rPr>
                <w:rFonts w:ascii="Arial" w:hAnsi="Arial" w:cs="Arial"/>
                <w:sz w:val="24"/>
                <w:szCs w:val="24"/>
              </w:rPr>
            </w:pPr>
          </w:p>
        </w:tc>
        <w:tc>
          <w:tcPr>
            <w:tcW w:w="414" w:type="dxa"/>
            <w:shd w:val="clear" w:color="auto" w:fill="000000" w:themeFill="text1"/>
            <w:vAlign w:val="center"/>
          </w:tcPr>
          <w:p w14:paraId="05B04405" w14:textId="77777777" w:rsidR="00672218" w:rsidRPr="003018B8" w:rsidRDefault="00672218" w:rsidP="00CE1457">
            <w:pPr>
              <w:jc w:val="center"/>
              <w:rPr>
                <w:rFonts w:ascii="Arial" w:hAnsi="Arial" w:cs="Arial"/>
                <w:sz w:val="24"/>
                <w:szCs w:val="24"/>
              </w:rPr>
            </w:pPr>
          </w:p>
        </w:tc>
        <w:tc>
          <w:tcPr>
            <w:tcW w:w="414" w:type="dxa"/>
            <w:vAlign w:val="center"/>
          </w:tcPr>
          <w:p w14:paraId="562E37DA" w14:textId="77777777" w:rsidR="00672218" w:rsidRPr="003018B8" w:rsidRDefault="00672218" w:rsidP="00CE1457">
            <w:pPr>
              <w:jc w:val="center"/>
              <w:rPr>
                <w:rFonts w:ascii="Arial" w:hAnsi="Arial" w:cs="Arial"/>
                <w:sz w:val="24"/>
                <w:szCs w:val="24"/>
              </w:rPr>
            </w:pPr>
          </w:p>
        </w:tc>
        <w:tc>
          <w:tcPr>
            <w:tcW w:w="414" w:type="dxa"/>
            <w:vAlign w:val="center"/>
          </w:tcPr>
          <w:p w14:paraId="46217D56" w14:textId="77777777" w:rsidR="00672218" w:rsidRPr="003018B8" w:rsidRDefault="00672218" w:rsidP="00CE1457">
            <w:pPr>
              <w:jc w:val="center"/>
              <w:rPr>
                <w:rFonts w:ascii="Arial" w:hAnsi="Arial" w:cs="Arial"/>
                <w:sz w:val="24"/>
                <w:szCs w:val="24"/>
              </w:rPr>
            </w:pPr>
          </w:p>
        </w:tc>
        <w:tc>
          <w:tcPr>
            <w:tcW w:w="414" w:type="dxa"/>
            <w:vAlign w:val="center"/>
          </w:tcPr>
          <w:p w14:paraId="0DD22F9A" w14:textId="77777777" w:rsidR="00672218" w:rsidRPr="003018B8" w:rsidRDefault="00672218" w:rsidP="00CE1457">
            <w:pPr>
              <w:jc w:val="center"/>
              <w:rPr>
                <w:rFonts w:ascii="Arial" w:hAnsi="Arial" w:cs="Arial"/>
                <w:sz w:val="24"/>
                <w:szCs w:val="24"/>
              </w:rPr>
            </w:pPr>
          </w:p>
        </w:tc>
        <w:tc>
          <w:tcPr>
            <w:tcW w:w="414" w:type="dxa"/>
            <w:vAlign w:val="center"/>
          </w:tcPr>
          <w:p w14:paraId="5378D4E0" w14:textId="77777777" w:rsidR="00672218" w:rsidRPr="003018B8" w:rsidRDefault="00672218" w:rsidP="00CE1457">
            <w:pPr>
              <w:jc w:val="center"/>
              <w:rPr>
                <w:rFonts w:ascii="Arial" w:hAnsi="Arial" w:cs="Arial"/>
                <w:sz w:val="24"/>
                <w:szCs w:val="24"/>
              </w:rPr>
            </w:pPr>
          </w:p>
        </w:tc>
        <w:tc>
          <w:tcPr>
            <w:tcW w:w="414" w:type="dxa"/>
            <w:shd w:val="clear" w:color="auto" w:fill="000000" w:themeFill="text1"/>
            <w:vAlign w:val="center"/>
          </w:tcPr>
          <w:p w14:paraId="5D8B7C7A" w14:textId="77777777" w:rsidR="00672218" w:rsidRPr="003018B8" w:rsidRDefault="00672218" w:rsidP="00CE1457">
            <w:pPr>
              <w:jc w:val="center"/>
              <w:rPr>
                <w:rFonts w:ascii="Arial" w:hAnsi="Arial" w:cs="Arial"/>
                <w:sz w:val="24"/>
                <w:szCs w:val="24"/>
              </w:rPr>
            </w:pPr>
          </w:p>
        </w:tc>
        <w:tc>
          <w:tcPr>
            <w:tcW w:w="414" w:type="dxa"/>
            <w:vAlign w:val="center"/>
          </w:tcPr>
          <w:p w14:paraId="4B332BC3" w14:textId="77777777" w:rsidR="00672218" w:rsidRPr="003018B8" w:rsidRDefault="00672218" w:rsidP="00CE1457">
            <w:pPr>
              <w:jc w:val="center"/>
              <w:rPr>
                <w:rFonts w:ascii="Arial" w:hAnsi="Arial" w:cs="Arial"/>
                <w:sz w:val="24"/>
                <w:szCs w:val="24"/>
              </w:rPr>
            </w:pPr>
          </w:p>
        </w:tc>
        <w:tc>
          <w:tcPr>
            <w:tcW w:w="414" w:type="dxa"/>
            <w:vAlign w:val="center"/>
          </w:tcPr>
          <w:p w14:paraId="0522B0B5" w14:textId="77777777" w:rsidR="00672218" w:rsidRPr="003018B8" w:rsidRDefault="00672218" w:rsidP="00CE1457">
            <w:pPr>
              <w:jc w:val="center"/>
              <w:rPr>
                <w:rFonts w:ascii="Arial" w:hAnsi="Arial" w:cs="Arial"/>
                <w:sz w:val="24"/>
                <w:szCs w:val="24"/>
              </w:rPr>
            </w:pPr>
          </w:p>
        </w:tc>
        <w:tc>
          <w:tcPr>
            <w:tcW w:w="414" w:type="dxa"/>
            <w:vAlign w:val="center"/>
          </w:tcPr>
          <w:p w14:paraId="1EE1D391" w14:textId="77777777" w:rsidR="00672218" w:rsidRPr="003018B8" w:rsidRDefault="00672218" w:rsidP="00CE1457">
            <w:pPr>
              <w:jc w:val="center"/>
              <w:rPr>
                <w:rFonts w:ascii="Arial" w:hAnsi="Arial" w:cs="Arial"/>
                <w:sz w:val="24"/>
                <w:szCs w:val="24"/>
              </w:rPr>
            </w:pPr>
          </w:p>
        </w:tc>
        <w:tc>
          <w:tcPr>
            <w:tcW w:w="414" w:type="dxa"/>
            <w:vAlign w:val="center"/>
          </w:tcPr>
          <w:p w14:paraId="587E23E9" w14:textId="77777777" w:rsidR="00672218" w:rsidRPr="003018B8" w:rsidRDefault="00672218" w:rsidP="00CE1457">
            <w:pPr>
              <w:jc w:val="center"/>
              <w:rPr>
                <w:rFonts w:ascii="Arial" w:hAnsi="Arial" w:cs="Arial"/>
                <w:sz w:val="24"/>
                <w:szCs w:val="24"/>
              </w:rPr>
            </w:pPr>
          </w:p>
        </w:tc>
        <w:tc>
          <w:tcPr>
            <w:tcW w:w="414" w:type="dxa"/>
            <w:vAlign w:val="center"/>
          </w:tcPr>
          <w:p w14:paraId="7A34915C" w14:textId="77777777" w:rsidR="00672218" w:rsidRPr="003018B8" w:rsidRDefault="00672218" w:rsidP="00CE1457">
            <w:pPr>
              <w:jc w:val="center"/>
              <w:rPr>
                <w:rFonts w:ascii="Arial" w:hAnsi="Arial" w:cs="Arial"/>
                <w:sz w:val="24"/>
                <w:szCs w:val="24"/>
              </w:rPr>
            </w:pPr>
          </w:p>
        </w:tc>
      </w:tr>
      <w:tr w:rsidR="00672218" w:rsidRPr="003018B8" w14:paraId="4DA0E21B" w14:textId="77777777" w:rsidTr="0093079E">
        <w:trPr>
          <w:trHeight w:val="432"/>
        </w:trPr>
        <w:tc>
          <w:tcPr>
            <w:tcW w:w="414" w:type="dxa"/>
            <w:vAlign w:val="center"/>
          </w:tcPr>
          <w:p w14:paraId="5E08D575" w14:textId="77777777" w:rsidR="00672218" w:rsidRPr="003018B8" w:rsidRDefault="00672218" w:rsidP="00CE1457">
            <w:pPr>
              <w:jc w:val="center"/>
              <w:rPr>
                <w:rFonts w:ascii="Arial" w:hAnsi="Arial" w:cs="Arial"/>
                <w:sz w:val="24"/>
                <w:szCs w:val="24"/>
              </w:rPr>
            </w:pPr>
          </w:p>
        </w:tc>
        <w:tc>
          <w:tcPr>
            <w:tcW w:w="414" w:type="dxa"/>
            <w:vAlign w:val="center"/>
          </w:tcPr>
          <w:p w14:paraId="13F1BFF9" w14:textId="77777777" w:rsidR="00672218" w:rsidRPr="003018B8" w:rsidRDefault="00672218" w:rsidP="00CE1457">
            <w:pPr>
              <w:jc w:val="center"/>
              <w:rPr>
                <w:rFonts w:ascii="Arial" w:hAnsi="Arial" w:cs="Arial"/>
                <w:sz w:val="24"/>
                <w:szCs w:val="24"/>
              </w:rPr>
            </w:pPr>
          </w:p>
        </w:tc>
        <w:tc>
          <w:tcPr>
            <w:tcW w:w="414" w:type="dxa"/>
            <w:vAlign w:val="center"/>
          </w:tcPr>
          <w:p w14:paraId="3C5E7E76" w14:textId="77777777" w:rsidR="00672218" w:rsidRPr="003018B8" w:rsidRDefault="00672218" w:rsidP="00CE1457">
            <w:pPr>
              <w:jc w:val="center"/>
              <w:rPr>
                <w:rFonts w:ascii="Arial" w:hAnsi="Arial" w:cs="Arial"/>
                <w:sz w:val="24"/>
                <w:szCs w:val="24"/>
              </w:rPr>
            </w:pPr>
          </w:p>
        </w:tc>
        <w:tc>
          <w:tcPr>
            <w:tcW w:w="414" w:type="dxa"/>
            <w:vAlign w:val="center"/>
          </w:tcPr>
          <w:p w14:paraId="102647E4" w14:textId="77777777" w:rsidR="00672218" w:rsidRPr="003018B8" w:rsidRDefault="00672218" w:rsidP="00CE1457">
            <w:pPr>
              <w:jc w:val="center"/>
              <w:rPr>
                <w:rFonts w:ascii="Arial" w:hAnsi="Arial" w:cs="Arial"/>
                <w:sz w:val="24"/>
                <w:szCs w:val="24"/>
              </w:rPr>
            </w:pPr>
          </w:p>
        </w:tc>
        <w:tc>
          <w:tcPr>
            <w:tcW w:w="414" w:type="dxa"/>
            <w:vAlign w:val="center"/>
          </w:tcPr>
          <w:p w14:paraId="27A0B332" w14:textId="77777777" w:rsidR="00672218" w:rsidRPr="003018B8" w:rsidRDefault="00672218" w:rsidP="00CE1457">
            <w:pPr>
              <w:jc w:val="center"/>
              <w:rPr>
                <w:rFonts w:ascii="Arial" w:hAnsi="Arial" w:cs="Arial"/>
                <w:sz w:val="24"/>
                <w:szCs w:val="24"/>
              </w:rPr>
            </w:pPr>
          </w:p>
        </w:tc>
        <w:tc>
          <w:tcPr>
            <w:tcW w:w="414" w:type="dxa"/>
            <w:shd w:val="clear" w:color="auto" w:fill="000000" w:themeFill="text1"/>
            <w:vAlign w:val="center"/>
          </w:tcPr>
          <w:p w14:paraId="5B0755EF" w14:textId="77777777" w:rsidR="00672218" w:rsidRPr="003018B8" w:rsidRDefault="00672218" w:rsidP="00CE1457">
            <w:pPr>
              <w:jc w:val="center"/>
              <w:rPr>
                <w:rFonts w:ascii="Arial" w:hAnsi="Arial" w:cs="Arial"/>
                <w:sz w:val="24"/>
                <w:szCs w:val="24"/>
              </w:rPr>
            </w:pPr>
          </w:p>
        </w:tc>
        <w:tc>
          <w:tcPr>
            <w:tcW w:w="414" w:type="dxa"/>
            <w:vAlign w:val="center"/>
          </w:tcPr>
          <w:p w14:paraId="4378AAAF" w14:textId="77777777" w:rsidR="00672218" w:rsidRPr="003018B8" w:rsidRDefault="00672218" w:rsidP="00CE1457">
            <w:pPr>
              <w:jc w:val="center"/>
              <w:rPr>
                <w:rFonts w:ascii="Arial" w:hAnsi="Arial" w:cs="Arial"/>
                <w:sz w:val="24"/>
                <w:szCs w:val="24"/>
              </w:rPr>
            </w:pPr>
          </w:p>
        </w:tc>
        <w:tc>
          <w:tcPr>
            <w:tcW w:w="414" w:type="dxa"/>
            <w:vAlign w:val="center"/>
          </w:tcPr>
          <w:p w14:paraId="0738D4E4" w14:textId="77777777" w:rsidR="00672218" w:rsidRPr="003018B8" w:rsidRDefault="00672218" w:rsidP="00CE1457">
            <w:pPr>
              <w:jc w:val="center"/>
              <w:rPr>
                <w:rFonts w:ascii="Arial" w:hAnsi="Arial" w:cs="Arial"/>
                <w:sz w:val="24"/>
                <w:szCs w:val="24"/>
              </w:rPr>
            </w:pPr>
          </w:p>
        </w:tc>
        <w:tc>
          <w:tcPr>
            <w:tcW w:w="414" w:type="dxa"/>
            <w:vAlign w:val="center"/>
          </w:tcPr>
          <w:p w14:paraId="2A4BF616" w14:textId="77777777" w:rsidR="00672218" w:rsidRPr="003018B8" w:rsidRDefault="00672218" w:rsidP="00CE1457">
            <w:pPr>
              <w:jc w:val="center"/>
              <w:rPr>
                <w:rFonts w:ascii="Arial" w:hAnsi="Arial" w:cs="Arial"/>
                <w:sz w:val="24"/>
                <w:szCs w:val="24"/>
              </w:rPr>
            </w:pPr>
          </w:p>
        </w:tc>
        <w:tc>
          <w:tcPr>
            <w:tcW w:w="414" w:type="dxa"/>
            <w:vAlign w:val="center"/>
          </w:tcPr>
          <w:p w14:paraId="3F2C79DE" w14:textId="77777777" w:rsidR="00672218" w:rsidRPr="003018B8" w:rsidRDefault="00672218" w:rsidP="00CE1457">
            <w:pPr>
              <w:jc w:val="center"/>
              <w:rPr>
                <w:rFonts w:ascii="Arial" w:hAnsi="Arial" w:cs="Arial"/>
                <w:sz w:val="24"/>
                <w:szCs w:val="24"/>
              </w:rPr>
            </w:pPr>
          </w:p>
        </w:tc>
        <w:tc>
          <w:tcPr>
            <w:tcW w:w="414" w:type="dxa"/>
            <w:shd w:val="clear" w:color="auto" w:fill="000000" w:themeFill="text1"/>
            <w:vAlign w:val="center"/>
          </w:tcPr>
          <w:p w14:paraId="284C0541" w14:textId="77777777" w:rsidR="00672218" w:rsidRPr="003018B8" w:rsidRDefault="00672218" w:rsidP="00CE1457">
            <w:pPr>
              <w:jc w:val="center"/>
              <w:rPr>
                <w:rFonts w:ascii="Arial" w:hAnsi="Arial" w:cs="Arial"/>
                <w:sz w:val="24"/>
                <w:szCs w:val="24"/>
              </w:rPr>
            </w:pPr>
          </w:p>
        </w:tc>
        <w:tc>
          <w:tcPr>
            <w:tcW w:w="414" w:type="dxa"/>
            <w:vAlign w:val="center"/>
          </w:tcPr>
          <w:p w14:paraId="07724CA8" w14:textId="77777777" w:rsidR="00672218" w:rsidRPr="003018B8" w:rsidRDefault="00672218" w:rsidP="00CE1457">
            <w:pPr>
              <w:jc w:val="center"/>
              <w:rPr>
                <w:rFonts w:ascii="Arial" w:hAnsi="Arial" w:cs="Arial"/>
                <w:sz w:val="24"/>
                <w:szCs w:val="24"/>
              </w:rPr>
            </w:pPr>
          </w:p>
        </w:tc>
        <w:tc>
          <w:tcPr>
            <w:tcW w:w="414" w:type="dxa"/>
            <w:vAlign w:val="center"/>
          </w:tcPr>
          <w:p w14:paraId="46F38BCB" w14:textId="77777777" w:rsidR="00672218" w:rsidRPr="003018B8" w:rsidRDefault="00672218" w:rsidP="00CE1457">
            <w:pPr>
              <w:jc w:val="center"/>
              <w:rPr>
                <w:rFonts w:ascii="Arial" w:hAnsi="Arial" w:cs="Arial"/>
                <w:sz w:val="24"/>
                <w:szCs w:val="24"/>
              </w:rPr>
            </w:pPr>
          </w:p>
        </w:tc>
        <w:tc>
          <w:tcPr>
            <w:tcW w:w="414" w:type="dxa"/>
            <w:vAlign w:val="center"/>
          </w:tcPr>
          <w:p w14:paraId="0846BE85" w14:textId="77777777" w:rsidR="00672218" w:rsidRPr="003018B8" w:rsidRDefault="00672218" w:rsidP="00CE1457">
            <w:pPr>
              <w:jc w:val="center"/>
              <w:rPr>
                <w:rFonts w:ascii="Arial" w:hAnsi="Arial" w:cs="Arial"/>
                <w:sz w:val="24"/>
                <w:szCs w:val="24"/>
              </w:rPr>
            </w:pPr>
          </w:p>
        </w:tc>
        <w:tc>
          <w:tcPr>
            <w:tcW w:w="414" w:type="dxa"/>
            <w:vAlign w:val="center"/>
          </w:tcPr>
          <w:p w14:paraId="1D07AAA4" w14:textId="77777777" w:rsidR="00672218" w:rsidRPr="003018B8" w:rsidRDefault="00672218" w:rsidP="00CE1457">
            <w:pPr>
              <w:jc w:val="center"/>
              <w:rPr>
                <w:rFonts w:ascii="Arial" w:hAnsi="Arial" w:cs="Arial"/>
                <w:sz w:val="24"/>
                <w:szCs w:val="24"/>
              </w:rPr>
            </w:pPr>
          </w:p>
        </w:tc>
        <w:tc>
          <w:tcPr>
            <w:tcW w:w="414" w:type="dxa"/>
            <w:vAlign w:val="center"/>
          </w:tcPr>
          <w:p w14:paraId="4A2A2381" w14:textId="77777777" w:rsidR="00672218" w:rsidRPr="003018B8" w:rsidRDefault="00672218" w:rsidP="00CE1457">
            <w:pPr>
              <w:jc w:val="center"/>
              <w:rPr>
                <w:rFonts w:ascii="Arial" w:hAnsi="Arial" w:cs="Arial"/>
                <w:sz w:val="24"/>
                <w:szCs w:val="24"/>
              </w:rPr>
            </w:pPr>
          </w:p>
        </w:tc>
      </w:tr>
      <w:tr w:rsidR="00672218" w:rsidRPr="003018B8" w14:paraId="2FF7E437" w14:textId="77777777" w:rsidTr="0093079E">
        <w:trPr>
          <w:trHeight w:val="432"/>
        </w:trPr>
        <w:tc>
          <w:tcPr>
            <w:tcW w:w="414" w:type="dxa"/>
            <w:vAlign w:val="center"/>
          </w:tcPr>
          <w:p w14:paraId="300F0245" w14:textId="77777777" w:rsidR="00672218" w:rsidRPr="003018B8" w:rsidRDefault="00672218" w:rsidP="00CE1457">
            <w:pPr>
              <w:jc w:val="center"/>
              <w:rPr>
                <w:rFonts w:ascii="Arial" w:hAnsi="Arial" w:cs="Arial"/>
                <w:sz w:val="24"/>
                <w:szCs w:val="24"/>
              </w:rPr>
            </w:pPr>
          </w:p>
        </w:tc>
        <w:tc>
          <w:tcPr>
            <w:tcW w:w="414" w:type="dxa"/>
            <w:vAlign w:val="center"/>
          </w:tcPr>
          <w:p w14:paraId="4AD6F073" w14:textId="77777777" w:rsidR="00672218" w:rsidRPr="003018B8" w:rsidRDefault="00672218" w:rsidP="00CE1457">
            <w:pPr>
              <w:jc w:val="center"/>
              <w:rPr>
                <w:rFonts w:ascii="Arial" w:hAnsi="Arial" w:cs="Arial"/>
                <w:sz w:val="24"/>
                <w:szCs w:val="24"/>
              </w:rPr>
            </w:pPr>
          </w:p>
        </w:tc>
        <w:tc>
          <w:tcPr>
            <w:tcW w:w="414" w:type="dxa"/>
            <w:vAlign w:val="center"/>
          </w:tcPr>
          <w:p w14:paraId="32D34E62" w14:textId="77777777" w:rsidR="00672218" w:rsidRPr="003018B8" w:rsidRDefault="00672218" w:rsidP="00CE1457">
            <w:pPr>
              <w:jc w:val="center"/>
              <w:rPr>
                <w:rFonts w:ascii="Arial" w:hAnsi="Arial" w:cs="Arial"/>
                <w:sz w:val="24"/>
                <w:szCs w:val="24"/>
              </w:rPr>
            </w:pPr>
          </w:p>
        </w:tc>
        <w:tc>
          <w:tcPr>
            <w:tcW w:w="414" w:type="dxa"/>
            <w:vAlign w:val="center"/>
          </w:tcPr>
          <w:p w14:paraId="6F72E0F0" w14:textId="77777777" w:rsidR="00672218" w:rsidRPr="003018B8" w:rsidRDefault="00672218" w:rsidP="00CE1457">
            <w:pPr>
              <w:jc w:val="center"/>
              <w:rPr>
                <w:rFonts w:ascii="Arial" w:hAnsi="Arial" w:cs="Arial"/>
                <w:sz w:val="24"/>
                <w:szCs w:val="24"/>
              </w:rPr>
            </w:pPr>
          </w:p>
        </w:tc>
        <w:tc>
          <w:tcPr>
            <w:tcW w:w="414" w:type="dxa"/>
            <w:vAlign w:val="center"/>
          </w:tcPr>
          <w:p w14:paraId="252C4123" w14:textId="77777777" w:rsidR="00672218" w:rsidRPr="003018B8" w:rsidRDefault="00672218" w:rsidP="00CE1457">
            <w:pPr>
              <w:jc w:val="center"/>
              <w:rPr>
                <w:rFonts w:ascii="Arial" w:hAnsi="Arial" w:cs="Arial"/>
                <w:sz w:val="24"/>
                <w:szCs w:val="24"/>
              </w:rPr>
            </w:pPr>
          </w:p>
        </w:tc>
        <w:tc>
          <w:tcPr>
            <w:tcW w:w="414" w:type="dxa"/>
            <w:vAlign w:val="center"/>
          </w:tcPr>
          <w:p w14:paraId="2DCBAF90" w14:textId="77777777" w:rsidR="00672218" w:rsidRPr="003018B8" w:rsidRDefault="00672218" w:rsidP="00CE1457">
            <w:pPr>
              <w:jc w:val="center"/>
              <w:rPr>
                <w:rFonts w:ascii="Arial" w:hAnsi="Arial" w:cs="Arial"/>
                <w:sz w:val="24"/>
                <w:szCs w:val="24"/>
              </w:rPr>
            </w:pPr>
          </w:p>
        </w:tc>
        <w:tc>
          <w:tcPr>
            <w:tcW w:w="414" w:type="dxa"/>
            <w:vAlign w:val="center"/>
          </w:tcPr>
          <w:p w14:paraId="7A1AE49A" w14:textId="77777777" w:rsidR="00672218" w:rsidRPr="003018B8" w:rsidRDefault="00672218" w:rsidP="00CE1457">
            <w:pPr>
              <w:rPr>
                <w:rFonts w:ascii="Arial" w:hAnsi="Arial" w:cs="Arial"/>
                <w:sz w:val="24"/>
                <w:szCs w:val="24"/>
              </w:rPr>
            </w:pPr>
          </w:p>
        </w:tc>
        <w:tc>
          <w:tcPr>
            <w:tcW w:w="414" w:type="dxa"/>
            <w:vAlign w:val="center"/>
          </w:tcPr>
          <w:p w14:paraId="74C0D81C" w14:textId="77777777" w:rsidR="00672218" w:rsidRPr="003018B8" w:rsidRDefault="00672218" w:rsidP="00CE1457">
            <w:pPr>
              <w:jc w:val="center"/>
              <w:rPr>
                <w:rFonts w:ascii="Arial" w:hAnsi="Arial" w:cs="Arial"/>
                <w:sz w:val="24"/>
                <w:szCs w:val="24"/>
              </w:rPr>
            </w:pPr>
          </w:p>
        </w:tc>
        <w:tc>
          <w:tcPr>
            <w:tcW w:w="414" w:type="dxa"/>
            <w:vAlign w:val="center"/>
          </w:tcPr>
          <w:p w14:paraId="252FA73B" w14:textId="77777777" w:rsidR="00672218" w:rsidRPr="003018B8" w:rsidRDefault="00672218" w:rsidP="00CE1457">
            <w:pPr>
              <w:jc w:val="center"/>
              <w:rPr>
                <w:rFonts w:ascii="Arial" w:hAnsi="Arial" w:cs="Arial"/>
                <w:sz w:val="24"/>
                <w:szCs w:val="24"/>
              </w:rPr>
            </w:pPr>
          </w:p>
        </w:tc>
        <w:tc>
          <w:tcPr>
            <w:tcW w:w="414" w:type="dxa"/>
            <w:vAlign w:val="center"/>
          </w:tcPr>
          <w:p w14:paraId="302F3C0E" w14:textId="77777777" w:rsidR="00672218" w:rsidRPr="003018B8" w:rsidRDefault="00672218" w:rsidP="00CE1457">
            <w:pPr>
              <w:jc w:val="center"/>
              <w:rPr>
                <w:rFonts w:ascii="Arial" w:hAnsi="Arial" w:cs="Arial"/>
                <w:sz w:val="24"/>
                <w:szCs w:val="24"/>
              </w:rPr>
            </w:pPr>
          </w:p>
        </w:tc>
        <w:tc>
          <w:tcPr>
            <w:tcW w:w="414" w:type="dxa"/>
            <w:shd w:val="clear" w:color="auto" w:fill="000000" w:themeFill="text1"/>
            <w:vAlign w:val="center"/>
          </w:tcPr>
          <w:p w14:paraId="1F1FB2B7" w14:textId="77777777" w:rsidR="00672218" w:rsidRPr="003018B8" w:rsidRDefault="00672218" w:rsidP="00CE1457">
            <w:pPr>
              <w:jc w:val="center"/>
              <w:rPr>
                <w:rFonts w:ascii="Arial" w:hAnsi="Arial" w:cs="Arial"/>
                <w:sz w:val="24"/>
                <w:szCs w:val="24"/>
              </w:rPr>
            </w:pPr>
          </w:p>
        </w:tc>
        <w:tc>
          <w:tcPr>
            <w:tcW w:w="414" w:type="dxa"/>
            <w:shd w:val="clear" w:color="auto" w:fill="000000" w:themeFill="text1"/>
            <w:vAlign w:val="center"/>
          </w:tcPr>
          <w:p w14:paraId="1E17D0DA" w14:textId="77777777" w:rsidR="00672218" w:rsidRPr="003018B8" w:rsidRDefault="00672218" w:rsidP="00CE1457">
            <w:pPr>
              <w:jc w:val="center"/>
              <w:rPr>
                <w:rFonts w:ascii="Arial" w:hAnsi="Arial" w:cs="Arial"/>
                <w:sz w:val="24"/>
                <w:szCs w:val="24"/>
              </w:rPr>
            </w:pPr>
          </w:p>
        </w:tc>
        <w:tc>
          <w:tcPr>
            <w:tcW w:w="414" w:type="dxa"/>
            <w:vAlign w:val="center"/>
          </w:tcPr>
          <w:p w14:paraId="12B401C8" w14:textId="77777777" w:rsidR="00672218" w:rsidRPr="003018B8" w:rsidRDefault="00672218" w:rsidP="00CE1457">
            <w:pPr>
              <w:jc w:val="center"/>
              <w:rPr>
                <w:rFonts w:ascii="Arial" w:hAnsi="Arial" w:cs="Arial"/>
                <w:sz w:val="24"/>
                <w:szCs w:val="24"/>
              </w:rPr>
            </w:pPr>
          </w:p>
        </w:tc>
        <w:tc>
          <w:tcPr>
            <w:tcW w:w="414" w:type="dxa"/>
            <w:vAlign w:val="center"/>
          </w:tcPr>
          <w:p w14:paraId="1EB50D2E" w14:textId="77777777" w:rsidR="00672218" w:rsidRPr="003018B8" w:rsidRDefault="00672218" w:rsidP="00CE1457">
            <w:pPr>
              <w:jc w:val="center"/>
              <w:rPr>
                <w:rFonts w:ascii="Arial" w:hAnsi="Arial" w:cs="Arial"/>
                <w:sz w:val="24"/>
                <w:szCs w:val="24"/>
              </w:rPr>
            </w:pPr>
          </w:p>
        </w:tc>
        <w:tc>
          <w:tcPr>
            <w:tcW w:w="414" w:type="dxa"/>
            <w:vAlign w:val="center"/>
          </w:tcPr>
          <w:p w14:paraId="22C7680B" w14:textId="77777777" w:rsidR="00672218" w:rsidRPr="003018B8" w:rsidRDefault="00672218" w:rsidP="00CE1457">
            <w:pPr>
              <w:jc w:val="center"/>
              <w:rPr>
                <w:rFonts w:ascii="Arial" w:hAnsi="Arial" w:cs="Arial"/>
                <w:sz w:val="24"/>
                <w:szCs w:val="24"/>
              </w:rPr>
            </w:pPr>
          </w:p>
        </w:tc>
        <w:tc>
          <w:tcPr>
            <w:tcW w:w="414" w:type="dxa"/>
            <w:vAlign w:val="center"/>
          </w:tcPr>
          <w:p w14:paraId="56EF28AA" w14:textId="77777777" w:rsidR="00672218" w:rsidRPr="003018B8" w:rsidRDefault="00672218" w:rsidP="00CE1457">
            <w:pPr>
              <w:jc w:val="center"/>
              <w:rPr>
                <w:rFonts w:ascii="Arial" w:hAnsi="Arial" w:cs="Arial"/>
                <w:sz w:val="24"/>
                <w:szCs w:val="24"/>
              </w:rPr>
            </w:pPr>
          </w:p>
        </w:tc>
      </w:tr>
      <w:tr w:rsidR="00672218" w:rsidRPr="003018B8" w14:paraId="47ED3E7B" w14:textId="77777777" w:rsidTr="00CE1457">
        <w:trPr>
          <w:trHeight w:val="432"/>
        </w:trPr>
        <w:tc>
          <w:tcPr>
            <w:tcW w:w="414" w:type="dxa"/>
            <w:vAlign w:val="center"/>
          </w:tcPr>
          <w:p w14:paraId="53FADF61" w14:textId="77777777" w:rsidR="00672218" w:rsidRPr="003018B8" w:rsidRDefault="00672218" w:rsidP="00CE1457">
            <w:pPr>
              <w:jc w:val="center"/>
              <w:rPr>
                <w:rFonts w:ascii="Arial" w:hAnsi="Arial" w:cs="Arial"/>
                <w:sz w:val="24"/>
                <w:szCs w:val="24"/>
              </w:rPr>
            </w:pPr>
          </w:p>
        </w:tc>
        <w:tc>
          <w:tcPr>
            <w:tcW w:w="414" w:type="dxa"/>
            <w:vAlign w:val="center"/>
          </w:tcPr>
          <w:p w14:paraId="5A587E6D" w14:textId="77777777" w:rsidR="00672218" w:rsidRPr="003018B8" w:rsidRDefault="00672218" w:rsidP="00CE1457">
            <w:pPr>
              <w:jc w:val="center"/>
              <w:rPr>
                <w:rFonts w:ascii="Arial" w:hAnsi="Arial" w:cs="Arial"/>
                <w:sz w:val="24"/>
                <w:szCs w:val="24"/>
              </w:rPr>
            </w:pPr>
          </w:p>
        </w:tc>
        <w:tc>
          <w:tcPr>
            <w:tcW w:w="414" w:type="dxa"/>
            <w:vAlign w:val="center"/>
          </w:tcPr>
          <w:p w14:paraId="0FF714E9" w14:textId="77777777" w:rsidR="00672218" w:rsidRPr="003018B8" w:rsidRDefault="00672218" w:rsidP="00CE1457">
            <w:pPr>
              <w:jc w:val="center"/>
              <w:rPr>
                <w:rFonts w:ascii="Arial" w:hAnsi="Arial" w:cs="Arial"/>
                <w:sz w:val="24"/>
                <w:szCs w:val="24"/>
              </w:rPr>
            </w:pPr>
          </w:p>
        </w:tc>
        <w:tc>
          <w:tcPr>
            <w:tcW w:w="414" w:type="dxa"/>
            <w:vAlign w:val="center"/>
          </w:tcPr>
          <w:p w14:paraId="14E9E50C" w14:textId="77777777" w:rsidR="00672218" w:rsidRPr="003018B8" w:rsidRDefault="00672218" w:rsidP="00CE1457">
            <w:pPr>
              <w:jc w:val="center"/>
              <w:rPr>
                <w:rFonts w:ascii="Arial" w:hAnsi="Arial" w:cs="Arial"/>
                <w:sz w:val="24"/>
                <w:szCs w:val="24"/>
              </w:rPr>
            </w:pPr>
          </w:p>
        </w:tc>
        <w:tc>
          <w:tcPr>
            <w:tcW w:w="414" w:type="dxa"/>
            <w:vAlign w:val="center"/>
          </w:tcPr>
          <w:p w14:paraId="6C04ABE3" w14:textId="77777777" w:rsidR="00672218" w:rsidRPr="003018B8" w:rsidRDefault="00672218" w:rsidP="00CE1457">
            <w:pPr>
              <w:jc w:val="center"/>
              <w:rPr>
                <w:rFonts w:ascii="Arial" w:hAnsi="Arial" w:cs="Arial"/>
                <w:sz w:val="24"/>
                <w:szCs w:val="24"/>
              </w:rPr>
            </w:pPr>
          </w:p>
        </w:tc>
        <w:tc>
          <w:tcPr>
            <w:tcW w:w="414" w:type="dxa"/>
            <w:vAlign w:val="center"/>
          </w:tcPr>
          <w:p w14:paraId="0A431BF4" w14:textId="77777777" w:rsidR="00672218" w:rsidRPr="003018B8" w:rsidRDefault="00672218" w:rsidP="00CE1457">
            <w:pPr>
              <w:jc w:val="center"/>
              <w:rPr>
                <w:rFonts w:ascii="Arial" w:hAnsi="Arial" w:cs="Arial"/>
                <w:sz w:val="24"/>
                <w:szCs w:val="24"/>
              </w:rPr>
            </w:pPr>
          </w:p>
        </w:tc>
        <w:tc>
          <w:tcPr>
            <w:tcW w:w="414" w:type="dxa"/>
            <w:vAlign w:val="center"/>
          </w:tcPr>
          <w:p w14:paraId="4B94161D" w14:textId="77777777" w:rsidR="00672218" w:rsidRPr="003018B8" w:rsidRDefault="00672218" w:rsidP="00CE1457">
            <w:pPr>
              <w:jc w:val="center"/>
              <w:rPr>
                <w:rFonts w:ascii="Arial" w:hAnsi="Arial" w:cs="Arial"/>
                <w:sz w:val="24"/>
                <w:szCs w:val="24"/>
              </w:rPr>
            </w:pPr>
          </w:p>
        </w:tc>
        <w:tc>
          <w:tcPr>
            <w:tcW w:w="414" w:type="dxa"/>
            <w:vAlign w:val="center"/>
          </w:tcPr>
          <w:p w14:paraId="0B213267" w14:textId="77777777" w:rsidR="00672218" w:rsidRPr="003018B8" w:rsidRDefault="00672218" w:rsidP="00CE1457">
            <w:pPr>
              <w:jc w:val="center"/>
              <w:rPr>
                <w:rFonts w:ascii="Arial" w:hAnsi="Arial" w:cs="Arial"/>
                <w:sz w:val="24"/>
                <w:szCs w:val="24"/>
              </w:rPr>
            </w:pPr>
          </w:p>
        </w:tc>
        <w:tc>
          <w:tcPr>
            <w:tcW w:w="414" w:type="dxa"/>
            <w:vAlign w:val="center"/>
          </w:tcPr>
          <w:p w14:paraId="1397410F" w14:textId="77777777" w:rsidR="00672218" w:rsidRPr="003018B8" w:rsidRDefault="00672218" w:rsidP="00CE1457">
            <w:pPr>
              <w:jc w:val="center"/>
              <w:rPr>
                <w:rFonts w:ascii="Arial" w:hAnsi="Arial" w:cs="Arial"/>
                <w:sz w:val="24"/>
                <w:szCs w:val="24"/>
              </w:rPr>
            </w:pPr>
          </w:p>
        </w:tc>
        <w:tc>
          <w:tcPr>
            <w:tcW w:w="414" w:type="dxa"/>
            <w:vAlign w:val="center"/>
          </w:tcPr>
          <w:p w14:paraId="2CA7934C" w14:textId="77777777" w:rsidR="00672218" w:rsidRPr="003018B8" w:rsidRDefault="00672218" w:rsidP="00CE1457">
            <w:pPr>
              <w:jc w:val="center"/>
              <w:rPr>
                <w:rFonts w:ascii="Arial" w:hAnsi="Arial" w:cs="Arial"/>
                <w:sz w:val="24"/>
                <w:szCs w:val="24"/>
              </w:rPr>
            </w:pPr>
          </w:p>
        </w:tc>
        <w:tc>
          <w:tcPr>
            <w:tcW w:w="414" w:type="dxa"/>
            <w:vAlign w:val="center"/>
          </w:tcPr>
          <w:p w14:paraId="33CAA2F3" w14:textId="77777777" w:rsidR="00672218" w:rsidRPr="003018B8" w:rsidRDefault="00672218" w:rsidP="00CE1457">
            <w:pPr>
              <w:jc w:val="center"/>
              <w:rPr>
                <w:rFonts w:ascii="Arial" w:hAnsi="Arial" w:cs="Arial"/>
                <w:sz w:val="24"/>
                <w:szCs w:val="24"/>
              </w:rPr>
            </w:pPr>
          </w:p>
        </w:tc>
        <w:tc>
          <w:tcPr>
            <w:tcW w:w="414" w:type="dxa"/>
            <w:vAlign w:val="center"/>
          </w:tcPr>
          <w:p w14:paraId="7FDA2408" w14:textId="77777777" w:rsidR="00672218" w:rsidRPr="003018B8" w:rsidRDefault="00672218" w:rsidP="00CE1457">
            <w:pPr>
              <w:jc w:val="center"/>
              <w:rPr>
                <w:rFonts w:ascii="Arial" w:hAnsi="Arial" w:cs="Arial"/>
                <w:sz w:val="24"/>
                <w:szCs w:val="24"/>
              </w:rPr>
            </w:pPr>
          </w:p>
        </w:tc>
        <w:tc>
          <w:tcPr>
            <w:tcW w:w="414" w:type="dxa"/>
            <w:vAlign w:val="center"/>
          </w:tcPr>
          <w:p w14:paraId="6EA54C5A" w14:textId="77777777" w:rsidR="00672218" w:rsidRPr="003018B8" w:rsidRDefault="00672218" w:rsidP="00CE1457">
            <w:pPr>
              <w:jc w:val="center"/>
              <w:rPr>
                <w:rFonts w:ascii="Arial" w:hAnsi="Arial" w:cs="Arial"/>
                <w:sz w:val="24"/>
                <w:szCs w:val="24"/>
              </w:rPr>
            </w:pPr>
          </w:p>
        </w:tc>
        <w:tc>
          <w:tcPr>
            <w:tcW w:w="414" w:type="dxa"/>
            <w:vAlign w:val="center"/>
          </w:tcPr>
          <w:p w14:paraId="566F05DD" w14:textId="77777777" w:rsidR="00672218" w:rsidRPr="003018B8" w:rsidRDefault="00672218" w:rsidP="00CE1457">
            <w:pPr>
              <w:jc w:val="center"/>
              <w:rPr>
                <w:rFonts w:ascii="Arial" w:hAnsi="Arial" w:cs="Arial"/>
                <w:sz w:val="24"/>
                <w:szCs w:val="24"/>
              </w:rPr>
            </w:pPr>
          </w:p>
        </w:tc>
        <w:tc>
          <w:tcPr>
            <w:tcW w:w="414" w:type="dxa"/>
            <w:vAlign w:val="center"/>
          </w:tcPr>
          <w:p w14:paraId="7C40E226" w14:textId="77777777" w:rsidR="00672218" w:rsidRPr="003018B8" w:rsidRDefault="00672218" w:rsidP="00CE1457">
            <w:pPr>
              <w:jc w:val="center"/>
              <w:rPr>
                <w:rFonts w:ascii="Arial" w:hAnsi="Arial" w:cs="Arial"/>
                <w:sz w:val="24"/>
                <w:szCs w:val="24"/>
              </w:rPr>
            </w:pPr>
          </w:p>
        </w:tc>
        <w:tc>
          <w:tcPr>
            <w:tcW w:w="414" w:type="dxa"/>
            <w:vAlign w:val="center"/>
          </w:tcPr>
          <w:p w14:paraId="6030B71A" w14:textId="77777777" w:rsidR="00672218" w:rsidRPr="003018B8" w:rsidRDefault="00672218" w:rsidP="00CE1457">
            <w:pPr>
              <w:jc w:val="center"/>
              <w:rPr>
                <w:rFonts w:ascii="Arial" w:hAnsi="Arial" w:cs="Arial"/>
                <w:sz w:val="24"/>
                <w:szCs w:val="24"/>
              </w:rPr>
            </w:pPr>
          </w:p>
        </w:tc>
      </w:tr>
      <w:tr w:rsidR="00672218" w:rsidRPr="003018B8" w14:paraId="7652F9F6" w14:textId="77777777" w:rsidTr="00CE1457">
        <w:trPr>
          <w:trHeight w:val="432"/>
        </w:trPr>
        <w:tc>
          <w:tcPr>
            <w:tcW w:w="414" w:type="dxa"/>
            <w:vAlign w:val="center"/>
          </w:tcPr>
          <w:p w14:paraId="7382CCF2" w14:textId="77777777" w:rsidR="00672218" w:rsidRPr="003018B8" w:rsidRDefault="00672218" w:rsidP="00CE1457">
            <w:pPr>
              <w:jc w:val="center"/>
              <w:rPr>
                <w:rFonts w:ascii="Arial" w:hAnsi="Arial" w:cs="Arial"/>
                <w:sz w:val="24"/>
                <w:szCs w:val="24"/>
              </w:rPr>
            </w:pPr>
          </w:p>
        </w:tc>
        <w:tc>
          <w:tcPr>
            <w:tcW w:w="414" w:type="dxa"/>
            <w:vAlign w:val="center"/>
          </w:tcPr>
          <w:p w14:paraId="7BFD5F10" w14:textId="77777777" w:rsidR="00672218" w:rsidRPr="003018B8" w:rsidRDefault="00672218" w:rsidP="00CE1457">
            <w:pPr>
              <w:jc w:val="center"/>
              <w:rPr>
                <w:rFonts w:ascii="Arial" w:hAnsi="Arial" w:cs="Arial"/>
                <w:sz w:val="24"/>
                <w:szCs w:val="24"/>
              </w:rPr>
            </w:pPr>
          </w:p>
        </w:tc>
        <w:tc>
          <w:tcPr>
            <w:tcW w:w="414" w:type="dxa"/>
            <w:vAlign w:val="center"/>
          </w:tcPr>
          <w:p w14:paraId="4234F275" w14:textId="77777777" w:rsidR="00672218" w:rsidRPr="003018B8" w:rsidRDefault="00672218" w:rsidP="00CE1457">
            <w:pPr>
              <w:jc w:val="center"/>
              <w:rPr>
                <w:rFonts w:ascii="Arial" w:hAnsi="Arial" w:cs="Arial"/>
                <w:sz w:val="24"/>
                <w:szCs w:val="24"/>
              </w:rPr>
            </w:pPr>
          </w:p>
        </w:tc>
        <w:tc>
          <w:tcPr>
            <w:tcW w:w="414" w:type="dxa"/>
            <w:vAlign w:val="center"/>
          </w:tcPr>
          <w:p w14:paraId="04463FE9" w14:textId="77777777" w:rsidR="00672218" w:rsidRPr="003018B8" w:rsidRDefault="00672218" w:rsidP="00CE1457">
            <w:pPr>
              <w:jc w:val="center"/>
              <w:rPr>
                <w:rFonts w:ascii="Arial" w:hAnsi="Arial" w:cs="Arial"/>
                <w:sz w:val="24"/>
                <w:szCs w:val="24"/>
              </w:rPr>
            </w:pPr>
          </w:p>
        </w:tc>
        <w:tc>
          <w:tcPr>
            <w:tcW w:w="414" w:type="dxa"/>
            <w:vAlign w:val="center"/>
          </w:tcPr>
          <w:p w14:paraId="160E731D" w14:textId="77777777" w:rsidR="00672218" w:rsidRPr="003018B8" w:rsidRDefault="00672218" w:rsidP="00CE1457">
            <w:pPr>
              <w:jc w:val="center"/>
              <w:rPr>
                <w:rFonts w:ascii="Arial" w:hAnsi="Arial" w:cs="Arial"/>
                <w:sz w:val="24"/>
                <w:szCs w:val="24"/>
              </w:rPr>
            </w:pPr>
          </w:p>
        </w:tc>
        <w:tc>
          <w:tcPr>
            <w:tcW w:w="414" w:type="dxa"/>
            <w:vAlign w:val="center"/>
          </w:tcPr>
          <w:p w14:paraId="4362CC1E" w14:textId="77777777" w:rsidR="00672218" w:rsidRPr="003018B8" w:rsidRDefault="00672218" w:rsidP="00CE1457">
            <w:pPr>
              <w:jc w:val="center"/>
              <w:rPr>
                <w:rFonts w:ascii="Arial" w:hAnsi="Arial" w:cs="Arial"/>
                <w:sz w:val="24"/>
                <w:szCs w:val="24"/>
              </w:rPr>
            </w:pPr>
          </w:p>
        </w:tc>
        <w:tc>
          <w:tcPr>
            <w:tcW w:w="414" w:type="dxa"/>
            <w:vAlign w:val="center"/>
          </w:tcPr>
          <w:p w14:paraId="403D77A9" w14:textId="77777777" w:rsidR="00672218" w:rsidRPr="003018B8" w:rsidRDefault="00672218" w:rsidP="00CE1457">
            <w:pPr>
              <w:jc w:val="center"/>
              <w:rPr>
                <w:rFonts w:ascii="Arial" w:hAnsi="Arial" w:cs="Arial"/>
                <w:sz w:val="24"/>
                <w:szCs w:val="24"/>
              </w:rPr>
            </w:pPr>
          </w:p>
        </w:tc>
        <w:tc>
          <w:tcPr>
            <w:tcW w:w="414" w:type="dxa"/>
            <w:vAlign w:val="center"/>
          </w:tcPr>
          <w:p w14:paraId="1124634B" w14:textId="77777777" w:rsidR="00672218" w:rsidRPr="003018B8" w:rsidRDefault="00672218" w:rsidP="00CE1457">
            <w:pPr>
              <w:jc w:val="center"/>
              <w:rPr>
                <w:rFonts w:ascii="Arial" w:hAnsi="Arial" w:cs="Arial"/>
                <w:sz w:val="24"/>
                <w:szCs w:val="24"/>
              </w:rPr>
            </w:pPr>
          </w:p>
        </w:tc>
        <w:tc>
          <w:tcPr>
            <w:tcW w:w="414" w:type="dxa"/>
            <w:vAlign w:val="center"/>
          </w:tcPr>
          <w:p w14:paraId="3C01E001" w14:textId="77777777" w:rsidR="00672218" w:rsidRPr="003018B8" w:rsidRDefault="00672218" w:rsidP="00CE1457">
            <w:pPr>
              <w:jc w:val="center"/>
              <w:rPr>
                <w:rFonts w:ascii="Arial" w:hAnsi="Arial" w:cs="Arial"/>
                <w:sz w:val="24"/>
                <w:szCs w:val="24"/>
              </w:rPr>
            </w:pPr>
          </w:p>
        </w:tc>
        <w:tc>
          <w:tcPr>
            <w:tcW w:w="414" w:type="dxa"/>
            <w:vAlign w:val="center"/>
          </w:tcPr>
          <w:p w14:paraId="2EFB6333" w14:textId="77777777" w:rsidR="00672218" w:rsidRPr="003018B8" w:rsidRDefault="00672218" w:rsidP="00CE1457">
            <w:pPr>
              <w:jc w:val="center"/>
              <w:rPr>
                <w:rFonts w:ascii="Arial" w:hAnsi="Arial" w:cs="Arial"/>
                <w:sz w:val="24"/>
                <w:szCs w:val="24"/>
              </w:rPr>
            </w:pPr>
          </w:p>
        </w:tc>
        <w:tc>
          <w:tcPr>
            <w:tcW w:w="414" w:type="dxa"/>
            <w:vAlign w:val="center"/>
          </w:tcPr>
          <w:p w14:paraId="7D197763" w14:textId="77777777" w:rsidR="00672218" w:rsidRPr="003018B8" w:rsidRDefault="00672218" w:rsidP="00CE1457">
            <w:pPr>
              <w:jc w:val="center"/>
              <w:rPr>
                <w:rFonts w:ascii="Arial" w:hAnsi="Arial" w:cs="Arial"/>
                <w:sz w:val="24"/>
                <w:szCs w:val="24"/>
              </w:rPr>
            </w:pPr>
          </w:p>
        </w:tc>
        <w:tc>
          <w:tcPr>
            <w:tcW w:w="414" w:type="dxa"/>
            <w:vAlign w:val="center"/>
          </w:tcPr>
          <w:p w14:paraId="55060554" w14:textId="77777777" w:rsidR="00672218" w:rsidRPr="003018B8" w:rsidRDefault="00672218" w:rsidP="00CE1457">
            <w:pPr>
              <w:jc w:val="center"/>
              <w:rPr>
                <w:rFonts w:ascii="Arial" w:hAnsi="Arial" w:cs="Arial"/>
                <w:sz w:val="24"/>
                <w:szCs w:val="24"/>
              </w:rPr>
            </w:pPr>
          </w:p>
        </w:tc>
        <w:tc>
          <w:tcPr>
            <w:tcW w:w="414" w:type="dxa"/>
            <w:vAlign w:val="center"/>
          </w:tcPr>
          <w:p w14:paraId="630744CD" w14:textId="77777777" w:rsidR="00672218" w:rsidRPr="003018B8" w:rsidRDefault="00672218" w:rsidP="00CE1457">
            <w:pPr>
              <w:jc w:val="center"/>
              <w:rPr>
                <w:rFonts w:ascii="Arial" w:hAnsi="Arial" w:cs="Arial"/>
                <w:sz w:val="24"/>
                <w:szCs w:val="24"/>
              </w:rPr>
            </w:pPr>
          </w:p>
        </w:tc>
        <w:tc>
          <w:tcPr>
            <w:tcW w:w="414" w:type="dxa"/>
            <w:vAlign w:val="center"/>
          </w:tcPr>
          <w:p w14:paraId="28E74BC8" w14:textId="77777777" w:rsidR="00672218" w:rsidRPr="003018B8" w:rsidRDefault="00672218" w:rsidP="00CE1457">
            <w:pPr>
              <w:jc w:val="center"/>
              <w:rPr>
                <w:rFonts w:ascii="Arial" w:hAnsi="Arial" w:cs="Arial"/>
                <w:sz w:val="24"/>
                <w:szCs w:val="24"/>
              </w:rPr>
            </w:pPr>
          </w:p>
        </w:tc>
        <w:tc>
          <w:tcPr>
            <w:tcW w:w="414" w:type="dxa"/>
            <w:vAlign w:val="center"/>
          </w:tcPr>
          <w:p w14:paraId="4C53134B" w14:textId="77777777" w:rsidR="00672218" w:rsidRPr="003018B8" w:rsidRDefault="00672218" w:rsidP="00CE1457">
            <w:pPr>
              <w:jc w:val="center"/>
              <w:rPr>
                <w:rFonts w:ascii="Arial" w:hAnsi="Arial" w:cs="Arial"/>
                <w:sz w:val="24"/>
                <w:szCs w:val="24"/>
              </w:rPr>
            </w:pPr>
          </w:p>
        </w:tc>
        <w:tc>
          <w:tcPr>
            <w:tcW w:w="414" w:type="dxa"/>
            <w:vAlign w:val="center"/>
          </w:tcPr>
          <w:p w14:paraId="2A1803B5" w14:textId="77777777" w:rsidR="00672218" w:rsidRPr="003018B8" w:rsidRDefault="00672218" w:rsidP="00CE1457">
            <w:pPr>
              <w:jc w:val="center"/>
              <w:rPr>
                <w:rFonts w:ascii="Arial" w:hAnsi="Arial" w:cs="Arial"/>
                <w:sz w:val="24"/>
                <w:szCs w:val="24"/>
              </w:rPr>
            </w:pPr>
          </w:p>
        </w:tc>
      </w:tr>
      <w:tr w:rsidR="00672218" w:rsidRPr="003018B8" w14:paraId="31975B0E" w14:textId="77777777" w:rsidTr="0093079E">
        <w:trPr>
          <w:trHeight w:val="432"/>
        </w:trPr>
        <w:tc>
          <w:tcPr>
            <w:tcW w:w="414" w:type="dxa"/>
            <w:vAlign w:val="center"/>
          </w:tcPr>
          <w:p w14:paraId="684C4FF2" w14:textId="77777777" w:rsidR="00672218" w:rsidRPr="003018B8" w:rsidRDefault="00672218" w:rsidP="00CE1457">
            <w:pPr>
              <w:jc w:val="center"/>
              <w:rPr>
                <w:rFonts w:ascii="Arial" w:hAnsi="Arial" w:cs="Arial"/>
                <w:sz w:val="24"/>
                <w:szCs w:val="24"/>
              </w:rPr>
            </w:pPr>
          </w:p>
        </w:tc>
        <w:tc>
          <w:tcPr>
            <w:tcW w:w="414" w:type="dxa"/>
            <w:vAlign w:val="center"/>
          </w:tcPr>
          <w:p w14:paraId="52A3E13D" w14:textId="77777777" w:rsidR="00672218" w:rsidRPr="003018B8" w:rsidRDefault="00672218" w:rsidP="00CE1457">
            <w:pPr>
              <w:jc w:val="center"/>
              <w:rPr>
                <w:rFonts w:ascii="Arial" w:hAnsi="Arial" w:cs="Arial"/>
                <w:sz w:val="24"/>
                <w:szCs w:val="24"/>
              </w:rPr>
            </w:pPr>
          </w:p>
        </w:tc>
        <w:tc>
          <w:tcPr>
            <w:tcW w:w="414" w:type="dxa"/>
            <w:shd w:val="clear" w:color="auto" w:fill="000000" w:themeFill="text1"/>
            <w:vAlign w:val="center"/>
          </w:tcPr>
          <w:p w14:paraId="7404B155" w14:textId="77777777" w:rsidR="00672218" w:rsidRPr="003018B8" w:rsidRDefault="00672218" w:rsidP="00CE1457">
            <w:pPr>
              <w:jc w:val="center"/>
              <w:rPr>
                <w:rFonts w:ascii="Arial" w:hAnsi="Arial" w:cs="Arial"/>
                <w:sz w:val="24"/>
                <w:szCs w:val="24"/>
              </w:rPr>
            </w:pPr>
          </w:p>
        </w:tc>
        <w:tc>
          <w:tcPr>
            <w:tcW w:w="414" w:type="dxa"/>
            <w:shd w:val="clear" w:color="auto" w:fill="000000" w:themeFill="text1"/>
            <w:vAlign w:val="center"/>
          </w:tcPr>
          <w:p w14:paraId="7313F15A" w14:textId="77777777" w:rsidR="00672218" w:rsidRPr="003018B8" w:rsidRDefault="00672218" w:rsidP="00CE1457">
            <w:pPr>
              <w:jc w:val="center"/>
              <w:rPr>
                <w:rFonts w:ascii="Arial" w:hAnsi="Arial" w:cs="Arial"/>
                <w:sz w:val="24"/>
                <w:szCs w:val="24"/>
              </w:rPr>
            </w:pPr>
          </w:p>
        </w:tc>
        <w:tc>
          <w:tcPr>
            <w:tcW w:w="414" w:type="dxa"/>
            <w:shd w:val="clear" w:color="auto" w:fill="000000" w:themeFill="text1"/>
            <w:vAlign w:val="center"/>
          </w:tcPr>
          <w:p w14:paraId="5F1F040D" w14:textId="77777777" w:rsidR="00672218" w:rsidRPr="003018B8" w:rsidRDefault="00672218" w:rsidP="00CE1457">
            <w:pPr>
              <w:jc w:val="center"/>
              <w:rPr>
                <w:rFonts w:ascii="Arial" w:hAnsi="Arial" w:cs="Arial"/>
                <w:sz w:val="24"/>
                <w:szCs w:val="24"/>
              </w:rPr>
            </w:pPr>
          </w:p>
        </w:tc>
        <w:tc>
          <w:tcPr>
            <w:tcW w:w="414" w:type="dxa"/>
            <w:vAlign w:val="center"/>
          </w:tcPr>
          <w:p w14:paraId="43EB5864" w14:textId="77777777" w:rsidR="00672218" w:rsidRPr="003018B8" w:rsidRDefault="00672218" w:rsidP="00CE1457">
            <w:pPr>
              <w:jc w:val="center"/>
              <w:rPr>
                <w:rFonts w:ascii="Arial" w:hAnsi="Arial" w:cs="Arial"/>
                <w:sz w:val="24"/>
                <w:szCs w:val="24"/>
              </w:rPr>
            </w:pPr>
          </w:p>
        </w:tc>
        <w:tc>
          <w:tcPr>
            <w:tcW w:w="414" w:type="dxa"/>
            <w:vAlign w:val="center"/>
          </w:tcPr>
          <w:p w14:paraId="36AABCDC" w14:textId="77777777" w:rsidR="00672218" w:rsidRPr="003018B8" w:rsidRDefault="00672218" w:rsidP="00CE1457">
            <w:pPr>
              <w:jc w:val="center"/>
              <w:rPr>
                <w:rFonts w:ascii="Arial" w:hAnsi="Arial" w:cs="Arial"/>
                <w:sz w:val="24"/>
                <w:szCs w:val="24"/>
              </w:rPr>
            </w:pPr>
          </w:p>
        </w:tc>
        <w:tc>
          <w:tcPr>
            <w:tcW w:w="414" w:type="dxa"/>
            <w:vAlign w:val="center"/>
          </w:tcPr>
          <w:p w14:paraId="4F1C172B" w14:textId="77777777" w:rsidR="00672218" w:rsidRPr="003018B8" w:rsidRDefault="00672218" w:rsidP="00CE1457">
            <w:pPr>
              <w:jc w:val="center"/>
              <w:rPr>
                <w:rFonts w:ascii="Arial" w:hAnsi="Arial" w:cs="Arial"/>
                <w:sz w:val="24"/>
                <w:szCs w:val="24"/>
              </w:rPr>
            </w:pPr>
          </w:p>
        </w:tc>
        <w:tc>
          <w:tcPr>
            <w:tcW w:w="414" w:type="dxa"/>
            <w:vAlign w:val="center"/>
          </w:tcPr>
          <w:p w14:paraId="03B19EE5" w14:textId="77777777" w:rsidR="00672218" w:rsidRPr="003018B8" w:rsidRDefault="00672218" w:rsidP="00CE1457">
            <w:pPr>
              <w:jc w:val="center"/>
              <w:rPr>
                <w:rFonts w:ascii="Arial" w:hAnsi="Arial" w:cs="Arial"/>
                <w:sz w:val="24"/>
                <w:szCs w:val="24"/>
              </w:rPr>
            </w:pPr>
          </w:p>
        </w:tc>
        <w:tc>
          <w:tcPr>
            <w:tcW w:w="414" w:type="dxa"/>
            <w:vAlign w:val="center"/>
          </w:tcPr>
          <w:p w14:paraId="50297B9A" w14:textId="77777777" w:rsidR="00672218" w:rsidRPr="003018B8" w:rsidRDefault="00672218" w:rsidP="00CE1457">
            <w:pPr>
              <w:jc w:val="center"/>
              <w:rPr>
                <w:rFonts w:ascii="Arial" w:hAnsi="Arial" w:cs="Arial"/>
                <w:sz w:val="24"/>
                <w:szCs w:val="24"/>
              </w:rPr>
            </w:pPr>
          </w:p>
        </w:tc>
        <w:tc>
          <w:tcPr>
            <w:tcW w:w="414" w:type="dxa"/>
            <w:vAlign w:val="center"/>
          </w:tcPr>
          <w:p w14:paraId="62779690" w14:textId="77777777" w:rsidR="00672218" w:rsidRPr="003018B8" w:rsidRDefault="00672218" w:rsidP="00CE1457">
            <w:pPr>
              <w:jc w:val="center"/>
              <w:rPr>
                <w:rFonts w:ascii="Arial" w:hAnsi="Arial" w:cs="Arial"/>
                <w:sz w:val="24"/>
                <w:szCs w:val="24"/>
              </w:rPr>
            </w:pPr>
          </w:p>
        </w:tc>
        <w:tc>
          <w:tcPr>
            <w:tcW w:w="414" w:type="dxa"/>
            <w:vAlign w:val="center"/>
          </w:tcPr>
          <w:p w14:paraId="20D8076D" w14:textId="77777777" w:rsidR="00672218" w:rsidRPr="003018B8" w:rsidRDefault="00672218" w:rsidP="00CE1457">
            <w:pPr>
              <w:jc w:val="center"/>
              <w:rPr>
                <w:rFonts w:ascii="Arial" w:hAnsi="Arial" w:cs="Arial"/>
                <w:sz w:val="24"/>
                <w:szCs w:val="24"/>
              </w:rPr>
            </w:pPr>
          </w:p>
        </w:tc>
        <w:tc>
          <w:tcPr>
            <w:tcW w:w="414" w:type="dxa"/>
            <w:vAlign w:val="center"/>
          </w:tcPr>
          <w:p w14:paraId="1AA1B6C5" w14:textId="77777777" w:rsidR="00672218" w:rsidRPr="003018B8" w:rsidRDefault="00672218" w:rsidP="00CE1457">
            <w:pPr>
              <w:jc w:val="center"/>
              <w:rPr>
                <w:rFonts w:ascii="Arial" w:hAnsi="Arial" w:cs="Arial"/>
                <w:sz w:val="24"/>
                <w:szCs w:val="24"/>
              </w:rPr>
            </w:pPr>
          </w:p>
        </w:tc>
        <w:tc>
          <w:tcPr>
            <w:tcW w:w="414" w:type="dxa"/>
            <w:vAlign w:val="center"/>
          </w:tcPr>
          <w:p w14:paraId="48ED52B2" w14:textId="77777777" w:rsidR="00672218" w:rsidRPr="003018B8" w:rsidRDefault="00672218" w:rsidP="00CE1457">
            <w:pPr>
              <w:jc w:val="center"/>
              <w:rPr>
                <w:rFonts w:ascii="Arial" w:hAnsi="Arial" w:cs="Arial"/>
                <w:sz w:val="24"/>
                <w:szCs w:val="24"/>
              </w:rPr>
            </w:pPr>
          </w:p>
        </w:tc>
        <w:tc>
          <w:tcPr>
            <w:tcW w:w="414" w:type="dxa"/>
            <w:vAlign w:val="center"/>
          </w:tcPr>
          <w:p w14:paraId="538A5A2B" w14:textId="77777777" w:rsidR="00672218" w:rsidRPr="003018B8" w:rsidRDefault="00672218" w:rsidP="00CE1457">
            <w:pPr>
              <w:jc w:val="center"/>
              <w:rPr>
                <w:rFonts w:ascii="Arial" w:hAnsi="Arial" w:cs="Arial"/>
                <w:sz w:val="24"/>
                <w:szCs w:val="24"/>
              </w:rPr>
            </w:pPr>
          </w:p>
        </w:tc>
        <w:tc>
          <w:tcPr>
            <w:tcW w:w="414" w:type="dxa"/>
            <w:vAlign w:val="center"/>
          </w:tcPr>
          <w:p w14:paraId="7DB205D9" w14:textId="77777777" w:rsidR="00672218" w:rsidRPr="003018B8" w:rsidRDefault="00672218" w:rsidP="00CE1457">
            <w:pPr>
              <w:jc w:val="center"/>
              <w:rPr>
                <w:rFonts w:ascii="Arial" w:hAnsi="Arial" w:cs="Arial"/>
                <w:sz w:val="24"/>
                <w:szCs w:val="24"/>
              </w:rPr>
            </w:pPr>
          </w:p>
        </w:tc>
      </w:tr>
      <w:tr w:rsidR="00672218" w:rsidRPr="003018B8" w14:paraId="6C9E342A" w14:textId="77777777" w:rsidTr="00CE1457">
        <w:trPr>
          <w:trHeight w:val="432"/>
        </w:trPr>
        <w:tc>
          <w:tcPr>
            <w:tcW w:w="414" w:type="dxa"/>
            <w:vAlign w:val="center"/>
          </w:tcPr>
          <w:p w14:paraId="168D006E" w14:textId="77777777" w:rsidR="00672218" w:rsidRPr="003018B8" w:rsidRDefault="00672218" w:rsidP="00CE1457">
            <w:pPr>
              <w:jc w:val="center"/>
              <w:rPr>
                <w:rFonts w:ascii="Arial" w:hAnsi="Arial" w:cs="Arial"/>
                <w:sz w:val="24"/>
                <w:szCs w:val="24"/>
              </w:rPr>
            </w:pPr>
          </w:p>
        </w:tc>
        <w:tc>
          <w:tcPr>
            <w:tcW w:w="414" w:type="dxa"/>
            <w:vAlign w:val="center"/>
          </w:tcPr>
          <w:p w14:paraId="3A56355B" w14:textId="77777777" w:rsidR="00672218" w:rsidRPr="003018B8" w:rsidRDefault="00672218" w:rsidP="00CE1457">
            <w:pPr>
              <w:jc w:val="center"/>
              <w:rPr>
                <w:rFonts w:ascii="Arial" w:hAnsi="Arial" w:cs="Arial"/>
                <w:sz w:val="24"/>
                <w:szCs w:val="24"/>
              </w:rPr>
            </w:pPr>
          </w:p>
        </w:tc>
        <w:tc>
          <w:tcPr>
            <w:tcW w:w="414" w:type="dxa"/>
            <w:vAlign w:val="center"/>
          </w:tcPr>
          <w:p w14:paraId="1849C325" w14:textId="77777777" w:rsidR="00672218" w:rsidRPr="003018B8" w:rsidRDefault="00672218" w:rsidP="00CE1457">
            <w:pPr>
              <w:jc w:val="center"/>
              <w:rPr>
                <w:rFonts w:ascii="Arial" w:hAnsi="Arial" w:cs="Arial"/>
                <w:sz w:val="24"/>
                <w:szCs w:val="24"/>
              </w:rPr>
            </w:pPr>
          </w:p>
        </w:tc>
        <w:tc>
          <w:tcPr>
            <w:tcW w:w="414" w:type="dxa"/>
            <w:vAlign w:val="center"/>
          </w:tcPr>
          <w:p w14:paraId="60D0292C" w14:textId="77777777" w:rsidR="00672218" w:rsidRPr="003018B8" w:rsidRDefault="003018B8" w:rsidP="00CE1457">
            <w:pPr>
              <w:jc w:val="center"/>
              <w:rPr>
                <w:rFonts w:ascii="Arial" w:hAnsi="Arial" w:cs="Arial"/>
                <w:sz w:val="24"/>
                <w:szCs w:val="24"/>
              </w:rPr>
            </w:pPr>
            <w:r w:rsidRPr="003018B8">
              <w:rPr>
                <w:rFonts w:ascii="Arial" w:hAnsi="Arial" w:cs="Arial"/>
                <w:noProof/>
                <w:sz w:val="24"/>
                <w:szCs w:val="24"/>
              </w:rPr>
              <mc:AlternateContent>
                <mc:Choice Requires="wps">
                  <w:drawing>
                    <wp:anchor distT="0" distB="0" distL="114300" distR="114300" simplePos="0" relativeHeight="251670528" behindDoc="0" locked="0" layoutInCell="1" allowOverlap="1" wp14:anchorId="2B3C46B8" wp14:editId="4271C7F3">
                      <wp:simplePos x="0" y="0"/>
                      <wp:positionH relativeFrom="column">
                        <wp:posOffset>3175</wp:posOffset>
                      </wp:positionH>
                      <wp:positionV relativeFrom="paragraph">
                        <wp:posOffset>67945</wp:posOffset>
                      </wp:positionV>
                      <wp:extent cx="45085" cy="409575"/>
                      <wp:effectExtent l="38100" t="38100" r="50165" b="28575"/>
                      <wp:wrapNone/>
                      <wp:docPr id="10" name="Straight Arrow Connector 10"/>
                      <wp:cNvGraphicFramePr/>
                      <a:graphic xmlns:a="http://schemas.openxmlformats.org/drawingml/2006/main">
                        <a:graphicData uri="http://schemas.microsoft.com/office/word/2010/wordprocessingShape">
                          <wps:wsp>
                            <wps:cNvCnPr/>
                            <wps:spPr>
                              <a:xfrm flipV="1">
                                <a:off x="0" y="0"/>
                                <a:ext cx="4508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8AD88C" id="Straight Arrow Connector 10" o:spid="_x0000_s1026" type="#_x0000_t32" style="position:absolute;margin-left:.25pt;margin-top:5.35pt;width:3.55pt;height:32.2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" strokecolor="#4472c4 [3204]" strokeweight=".5pt">
                      <v:stroke endarrow="block" joinstyle="miter"/>
                    </v:shape>
                  </w:pict>
                </mc:Fallback>
              </mc:AlternateContent>
            </w:r>
          </w:p>
        </w:tc>
        <w:tc>
          <w:tcPr>
            <w:tcW w:w="414" w:type="dxa"/>
            <w:vAlign w:val="center"/>
          </w:tcPr>
          <w:p w14:paraId="2CC868CF" w14:textId="77777777" w:rsidR="00672218" w:rsidRPr="003018B8" w:rsidRDefault="00672218" w:rsidP="00CE1457">
            <w:pPr>
              <w:jc w:val="center"/>
              <w:rPr>
                <w:rFonts w:ascii="Arial" w:hAnsi="Arial" w:cs="Arial"/>
                <w:sz w:val="24"/>
                <w:szCs w:val="24"/>
              </w:rPr>
            </w:pPr>
          </w:p>
        </w:tc>
        <w:tc>
          <w:tcPr>
            <w:tcW w:w="414" w:type="dxa"/>
            <w:vAlign w:val="center"/>
          </w:tcPr>
          <w:p w14:paraId="1F698F4A" w14:textId="77777777" w:rsidR="00672218" w:rsidRPr="003018B8" w:rsidRDefault="00672218" w:rsidP="00CE1457">
            <w:pPr>
              <w:jc w:val="center"/>
              <w:rPr>
                <w:rFonts w:ascii="Arial" w:hAnsi="Arial" w:cs="Arial"/>
                <w:sz w:val="24"/>
                <w:szCs w:val="24"/>
              </w:rPr>
            </w:pPr>
          </w:p>
        </w:tc>
        <w:tc>
          <w:tcPr>
            <w:tcW w:w="414" w:type="dxa"/>
            <w:vAlign w:val="center"/>
          </w:tcPr>
          <w:p w14:paraId="2FAAC54D" w14:textId="77777777" w:rsidR="00672218" w:rsidRPr="003018B8" w:rsidRDefault="00672218" w:rsidP="00CE1457">
            <w:pPr>
              <w:jc w:val="center"/>
              <w:rPr>
                <w:rFonts w:ascii="Arial" w:hAnsi="Arial" w:cs="Arial"/>
                <w:sz w:val="24"/>
                <w:szCs w:val="24"/>
              </w:rPr>
            </w:pPr>
          </w:p>
        </w:tc>
        <w:tc>
          <w:tcPr>
            <w:tcW w:w="414" w:type="dxa"/>
            <w:vAlign w:val="center"/>
          </w:tcPr>
          <w:p w14:paraId="455FF663" w14:textId="77777777" w:rsidR="00672218" w:rsidRPr="003018B8" w:rsidRDefault="00672218" w:rsidP="00CE1457">
            <w:pPr>
              <w:jc w:val="center"/>
              <w:rPr>
                <w:rFonts w:ascii="Arial" w:hAnsi="Arial" w:cs="Arial"/>
                <w:sz w:val="24"/>
                <w:szCs w:val="24"/>
              </w:rPr>
            </w:pPr>
          </w:p>
        </w:tc>
        <w:tc>
          <w:tcPr>
            <w:tcW w:w="414" w:type="dxa"/>
            <w:vAlign w:val="center"/>
          </w:tcPr>
          <w:p w14:paraId="0D7BFE86" w14:textId="77777777" w:rsidR="00672218" w:rsidRPr="003018B8" w:rsidRDefault="00672218" w:rsidP="00CE1457">
            <w:pPr>
              <w:jc w:val="center"/>
              <w:rPr>
                <w:rFonts w:ascii="Arial" w:hAnsi="Arial" w:cs="Arial"/>
                <w:sz w:val="24"/>
                <w:szCs w:val="24"/>
              </w:rPr>
            </w:pPr>
          </w:p>
        </w:tc>
        <w:tc>
          <w:tcPr>
            <w:tcW w:w="414" w:type="dxa"/>
            <w:vAlign w:val="center"/>
          </w:tcPr>
          <w:p w14:paraId="68E003E3" w14:textId="77777777" w:rsidR="00672218" w:rsidRPr="003018B8" w:rsidRDefault="00672218" w:rsidP="00CE1457">
            <w:pPr>
              <w:jc w:val="center"/>
              <w:rPr>
                <w:rFonts w:ascii="Arial" w:hAnsi="Arial" w:cs="Arial"/>
                <w:sz w:val="24"/>
                <w:szCs w:val="24"/>
              </w:rPr>
            </w:pPr>
          </w:p>
        </w:tc>
        <w:tc>
          <w:tcPr>
            <w:tcW w:w="414" w:type="dxa"/>
            <w:vAlign w:val="center"/>
          </w:tcPr>
          <w:p w14:paraId="750217EB" w14:textId="77777777" w:rsidR="00672218" w:rsidRPr="003018B8" w:rsidRDefault="00672218" w:rsidP="00CE1457">
            <w:pPr>
              <w:jc w:val="center"/>
              <w:rPr>
                <w:rFonts w:ascii="Arial" w:hAnsi="Arial" w:cs="Arial"/>
                <w:sz w:val="24"/>
                <w:szCs w:val="24"/>
              </w:rPr>
            </w:pPr>
          </w:p>
        </w:tc>
        <w:tc>
          <w:tcPr>
            <w:tcW w:w="414" w:type="dxa"/>
            <w:vAlign w:val="center"/>
          </w:tcPr>
          <w:p w14:paraId="6C5C8742" w14:textId="77777777" w:rsidR="00672218" w:rsidRPr="003018B8" w:rsidRDefault="00672218" w:rsidP="00CE1457">
            <w:pPr>
              <w:jc w:val="center"/>
              <w:rPr>
                <w:rFonts w:ascii="Arial" w:hAnsi="Arial" w:cs="Arial"/>
                <w:sz w:val="24"/>
                <w:szCs w:val="24"/>
              </w:rPr>
            </w:pPr>
          </w:p>
        </w:tc>
        <w:tc>
          <w:tcPr>
            <w:tcW w:w="414" w:type="dxa"/>
            <w:vAlign w:val="center"/>
          </w:tcPr>
          <w:p w14:paraId="34BDD69A" w14:textId="77777777" w:rsidR="00672218" w:rsidRPr="00C318CC" w:rsidRDefault="00CE1457" w:rsidP="00CE1457">
            <w:pPr>
              <w:jc w:val="center"/>
              <w:rPr>
                <w:rFonts w:ascii="Arial" w:hAnsi="Arial" w:cs="Arial"/>
                <w:sz w:val="20"/>
                <w:szCs w:val="20"/>
              </w:rPr>
            </w:pPr>
            <w:r w:rsidRPr="00C318CC">
              <w:rPr>
                <mc:AlternateContent>
                  <mc:Choice Requires="w16se">
                    <w:rFonts w:ascii="Arial" w:hAnsi="Arial" w:cs="Arial"/>
                  </mc:Choice>
                  <mc:Fallback>
                    <w:rFonts w:ascii="Segoe UI Emoji" w:eastAsia="Segoe UI Emoji" w:hAnsi="Segoe UI Emoji" w:cs="Segoe UI Emoji"/>
                  </mc:Fallback>
                </mc:AlternateContent>
                <w:sz w:val="20"/>
                <w:szCs w:val="20"/>
              </w:rPr>
              <mc:AlternateContent>
                <mc:Choice Requires="w16se">
                  <w16se:symEx w16se:font="Segoe UI Emoji" w16se:char="263A"/>
                </mc:Choice>
                <mc:Fallback>
                  <w:t>☺</w:t>
                </mc:Fallback>
              </mc:AlternateContent>
            </w:r>
          </w:p>
        </w:tc>
        <w:tc>
          <w:tcPr>
            <w:tcW w:w="414" w:type="dxa"/>
            <w:vAlign w:val="center"/>
          </w:tcPr>
          <w:p w14:paraId="71DEB3E0" w14:textId="77777777" w:rsidR="00672218" w:rsidRPr="003018B8" w:rsidRDefault="00672218" w:rsidP="00CE1457">
            <w:pPr>
              <w:jc w:val="center"/>
              <w:rPr>
                <w:rFonts w:ascii="Arial" w:hAnsi="Arial" w:cs="Arial"/>
                <w:sz w:val="24"/>
                <w:szCs w:val="24"/>
              </w:rPr>
            </w:pPr>
          </w:p>
        </w:tc>
        <w:tc>
          <w:tcPr>
            <w:tcW w:w="414" w:type="dxa"/>
            <w:vAlign w:val="center"/>
          </w:tcPr>
          <w:p w14:paraId="07A781BA" w14:textId="77777777" w:rsidR="00672218" w:rsidRPr="003018B8" w:rsidRDefault="00672218" w:rsidP="00CE1457">
            <w:pPr>
              <w:jc w:val="center"/>
              <w:rPr>
                <w:rFonts w:ascii="Arial" w:hAnsi="Arial" w:cs="Arial"/>
                <w:sz w:val="24"/>
                <w:szCs w:val="24"/>
              </w:rPr>
            </w:pPr>
          </w:p>
        </w:tc>
        <w:tc>
          <w:tcPr>
            <w:tcW w:w="414" w:type="dxa"/>
            <w:vAlign w:val="center"/>
          </w:tcPr>
          <w:p w14:paraId="40287F08" w14:textId="77777777" w:rsidR="00672218" w:rsidRPr="003018B8" w:rsidRDefault="00672218" w:rsidP="00CE1457">
            <w:pPr>
              <w:jc w:val="center"/>
              <w:rPr>
                <w:rFonts w:ascii="Arial" w:hAnsi="Arial" w:cs="Arial"/>
                <w:sz w:val="24"/>
                <w:szCs w:val="24"/>
              </w:rPr>
            </w:pPr>
          </w:p>
        </w:tc>
      </w:tr>
    </w:tbl>
    <w:p w14:paraId="0C441C6F" w14:textId="77777777" w:rsidR="00672218" w:rsidRPr="003018B8" w:rsidRDefault="00834177" w:rsidP="00672218">
      <w:pPr>
        <w:rPr>
          <w:rFonts w:ascii="Arial" w:hAnsi="Arial" w:cs="Arial"/>
          <w:sz w:val="24"/>
          <w:szCs w:val="24"/>
        </w:rPr>
      </w:pPr>
      <w:r w:rsidRPr="003018B8">
        <w:rPr>
          <w:rFonts w:ascii="Arial" w:hAnsi="Arial" w:cs="Arial"/>
          <w:noProof/>
          <w:sz w:val="24"/>
          <w:szCs w:val="24"/>
        </w:rPr>
        <mc:AlternateContent>
          <mc:Choice Requires="wps">
            <w:drawing>
              <wp:anchor distT="0" distB="0" distL="114300" distR="114300" simplePos="0" relativeHeight="251664384" behindDoc="0" locked="0" layoutInCell="1" allowOverlap="1" wp14:anchorId="22109D94" wp14:editId="727A0A9C">
                <wp:simplePos x="0" y="0"/>
                <wp:positionH relativeFrom="column">
                  <wp:posOffset>4314825</wp:posOffset>
                </wp:positionH>
                <wp:positionV relativeFrom="paragraph">
                  <wp:posOffset>121285</wp:posOffset>
                </wp:positionV>
                <wp:extent cx="790575" cy="552450"/>
                <wp:effectExtent l="0" t="0" r="0" b="0"/>
                <wp:wrapNone/>
                <wp:docPr id="7" name="Text Box 7"/>
                <wp:cNvGraphicFramePr/>
                <a:graphic xmlns:a="http://schemas.openxmlformats.org/drawingml/2006/main">
                  <a:graphicData uri="http://schemas.microsoft.com/office/word/2010/wordprocessingShape">
                    <wps:wsp>
                      <wps:cNvSpPr txBox="1"/>
                      <wps:spPr>
                        <a:xfrm>
                          <a:off x="0" y="0"/>
                          <a:ext cx="790575" cy="552450"/>
                        </a:xfrm>
                        <a:prstGeom prst="rect">
                          <a:avLst/>
                        </a:prstGeom>
                        <a:noFill/>
                        <a:ln w="6350">
                          <a:noFill/>
                        </a:ln>
                      </wps:spPr>
                      <wps:txbx>
                        <w:txbxContent>
                          <w:p w14:paraId="2579DB16" w14:textId="77777777" w:rsidR="00CE1457" w:rsidRDefault="00CE1457" w:rsidP="0093079E">
                            <w:pPr>
                              <w:jc w:val="center"/>
                            </w:pPr>
                            <w:r>
                              <w:t>The player</w:t>
                            </w:r>
                            <w:r w:rsidR="0093079E">
                              <w:t xml:space="preserve"> </w:t>
                            </w:r>
                            <w:r>
                              <w:t>(</w:t>
                            </w:r>
                            <w:r w:rsidR="0093079E">
                              <w:t>t</w:t>
                            </w:r>
                            <w:r>
                              <w:t>hief)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09D94" id="Text Box 7" o:spid="_x0000_s1028" type="#_x0000_t202" style="position:absolute;margin-left:339.75pt;margin-top:9.55pt;width:62.25pt;height: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" filled="f" stroked="f" strokeweight=".5pt">
                <v:textbox>
                  <w:txbxContent>
                    <w:p w14:paraId="2579DB16" w14:textId="77777777" w:rsidR="00CE1457" w:rsidRDefault="00CE1457" w:rsidP="0093079E">
                      <w:pPr>
                        <w:jc w:val="center"/>
                      </w:pPr>
                      <w:r>
                        <w:t>The player</w:t>
                      </w:r>
                      <w:r w:rsidR="0093079E">
                        <w:t xml:space="preserve"> </w:t>
                      </w:r>
                      <w:r>
                        <w:t>(</w:t>
                      </w:r>
                      <w:r w:rsidR="0093079E">
                        <w:t>t</w:t>
                      </w:r>
                      <w:r>
                        <w:t>hief)</w:t>
                      </w:r>
                    </w:p>
                  </w:txbxContent>
                </v:textbox>
              </v:shape>
            </w:pict>
          </mc:Fallback>
        </mc:AlternateContent>
      </w:r>
      <w:r w:rsidR="00C000A5" w:rsidRPr="003018B8">
        <w:rPr>
          <w:rFonts w:ascii="Arial" w:hAnsi="Arial" w:cs="Arial"/>
          <w:noProof/>
          <w:sz w:val="24"/>
          <w:szCs w:val="24"/>
        </w:rPr>
        <mc:AlternateContent>
          <mc:Choice Requires="wps">
            <w:drawing>
              <wp:anchor distT="0" distB="0" distL="114300" distR="114300" simplePos="0" relativeHeight="251672576" behindDoc="0" locked="0" layoutInCell="1" allowOverlap="1" wp14:anchorId="4EF5E653" wp14:editId="4A91EE78">
                <wp:simplePos x="0" y="0"/>
                <wp:positionH relativeFrom="column">
                  <wp:posOffset>1400175</wp:posOffset>
                </wp:positionH>
                <wp:positionV relativeFrom="paragraph">
                  <wp:posOffset>126365</wp:posOffset>
                </wp:positionV>
                <wp:extent cx="790575" cy="3429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90575" cy="342900"/>
                        </a:xfrm>
                        <a:prstGeom prst="rect">
                          <a:avLst/>
                        </a:prstGeom>
                        <a:noFill/>
                        <a:ln w="6350">
                          <a:noFill/>
                        </a:ln>
                      </wps:spPr>
                      <wps:txbx>
                        <w:txbxContent>
                          <w:p w14:paraId="1CECEC2D" w14:textId="77777777" w:rsidR="003018B8" w:rsidRDefault="003018B8" w:rsidP="0093079E">
                            <w:pPr>
                              <w:jc w:val="center"/>
                            </w:pPr>
                            <w:r>
                              <w:t>Walls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5E653" id="Text Box 11" o:spid="_x0000_s1029" type="#_x0000_t202" style="position:absolute;margin-left:110.25pt;margin-top:9.95pt;width:62.25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" filled="f" stroked="f" strokeweight=".5pt">
                <v:textbox>
                  <w:txbxContent>
                    <w:p w14:paraId="1CECEC2D" w14:textId="77777777" w:rsidR="003018B8" w:rsidRDefault="003018B8" w:rsidP="0093079E">
                      <w:pPr>
                        <w:jc w:val="center"/>
                      </w:pPr>
                      <w:r>
                        <w:t>Walls</w:t>
                      </w:r>
                    </w:p>
                  </w:txbxContent>
                </v:textbox>
              </v:shape>
            </w:pict>
          </mc:Fallback>
        </mc:AlternateContent>
      </w:r>
    </w:p>
    <w:p w14:paraId="2C037477" w14:textId="77777777" w:rsidR="00CE1457" w:rsidRPr="003018B8" w:rsidRDefault="00CE1457" w:rsidP="00672218">
      <w:pPr>
        <w:rPr>
          <w:rFonts w:ascii="Arial" w:hAnsi="Arial" w:cs="Arial"/>
          <w:sz w:val="24"/>
          <w:szCs w:val="24"/>
        </w:rPr>
      </w:pPr>
    </w:p>
    <w:p w14:paraId="1B97BE2B" w14:textId="77777777" w:rsidR="003018B8" w:rsidRPr="003018B8" w:rsidRDefault="0093079E" w:rsidP="00FF3F89">
      <w:pPr>
        <w:jc w:val="both"/>
        <w:rPr>
          <w:rFonts w:ascii="Arial" w:hAnsi="Arial" w:cs="Arial"/>
          <w:sz w:val="24"/>
          <w:szCs w:val="24"/>
        </w:rPr>
      </w:pPr>
      <w:r w:rsidRPr="003018B8">
        <w:rPr>
          <w:rFonts w:ascii="Arial" w:hAnsi="Arial" w:cs="Arial"/>
          <w:sz w:val="24"/>
          <w:szCs w:val="24"/>
        </w:rPr>
        <w:t xml:space="preserve">The player and policeman are allowed to move up, down, left and right. No diagonal moves are allowed. </w:t>
      </w:r>
      <w:r w:rsidR="003018B8" w:rsidRPr="003018B8">
        <w:rPr>
          <w:rFonts w:ascii="Arial" w:hAnsi="Arial" w:cs="Arial"/>
          <w:sz w:val="24"/>
          <w:szCs w:val="24"/>
        </w:rPr>
        <w:t xml:space="preserve">The player and the policeman cannot go through the walls and must </w:t>
      </w:r>
      <w:r w:rsidR="007479BC">
        <w:rPr>
          <w:rFonts w:ascii="Arial" w:hAnsi="Arial" w:cs="Arial"/>
          <w:sz w:val="24"/>
          <w:szCs w:val="24"/>
        </w:rPr>
        <w:t>move</w:t>
      </w:r>
      <w:r w:rsidR="003018B8" w:rsidRPr="003018B8">
        <w:rPr>
          <w:rFonts w:ascii="Arial" w:hAnsi="Arial" w:cs="Arial"/>
          <w:sz w:val="24"/>
          <w:szCs w:val="24"/>
        </w:rPr>
        <w:t xml:space="preserve"> around them. </w:t>
      </w:r>
    </w:p>
    <w:p w14:paraId="27672F4B" w14:textId="77777777" w:rsidR="0093079E" w:rsidRPr="003018B8" w:rsidRDefault="0093079E" w:rsidP="00FF3F89">
      <w:pPr>
        <w:jc w:val="both"/>
        <w:rPr>
          <w:rFonts w:ascii="Arial" w:hAnsi="Arial" w:cs="Arial"/>
          <w:sz w:val="24"/>
          <w:szCs w:val="24"/>
        </w:rPr>
      </w:pPr>
      <w:r w:rsidRPr="003018B8">
        <w:rPr>
          <w:rFonts w:ascii="Arial" w:hAnsi="Arial" w:cs="Arial"/>
          <w:sz w:val="24"/>
          <w:szCs w:val="24"/>
        </w:rPr>
        <w:t>The game is played in turns. The player makes his/her move and then the computer makes its move.</w:t>
      </w:r>
    </w:p>
    <w:p w14:paraId="3C8E2883" w14:textId="77777777" w:rsidR="0093079E" w:rsidRPr="003018B8" w:rsidRDefault="0093079E" w:rsidP="00FF3F89">
      <w:pPr>
        <w:jc w:val="both"/>
        <w:rPr>
          <w:rFonts w:ascii="Arial" w:hAnsi="Arial" w:cs="Arial"/>
          <w:sz w:val="24"/>
          <w:szCs w:val="24"/>
        </w:rPr>
      </w:pPr>
      <w:r w:rsidRPr="003018B8">
        <w:rPr>
          <w:rFonts w:ascii="Arial" w:hAnsi="Arial" w:cs="Arial"/>
          <w:sz w:val="24"/>
          <w:szCs w:val="24"/>
        </w:rPr>
        <w:t>The escape point will be on the 8</w:t>
      </w:r>
      <w:r w:rsidRPr="003018B8">
        <w:rPr>
          <w:rFonts w:ascii="Arial" w:hAnsi="Arial" w:cs="Arial"/>
          <w:sz w:val="24"/>
          <w:szCs w:val="24"/>
          <w:vertAlign w:val="superscript"/>
        </w:rPr>
        <w:t>th</w:t>
      </w:r>
      <w:r w:rsidRPr="003018B8">
        <w:rPr>
          <w:rFonts w:ascii="Arial" w:hAnsi="Arial" w:cs="Arial"/>
          <w:sz w:val="24"/>
          <w:szCs w:val="24"/>
        </w:rPr>
        <w:t xml:space="preserve"> row and 16</w:t>
      </w:r>
      <w:r w:rsidRPr="003018B8">
        <w:rPr>
          <w:rFonts w:ascii="Arial" w:hAnsi="Arial" w:cs="Arial"/>
          <w:sz w:val="24"/>
          <w:szCs w:val="24"/>
          <w:vertAlign w:val="superscript"/>
        </w:rPr>
        <w:t>th</w:t>
      </w:r>
      <w:r w:rsidRPr="003018B8">
        <w:rPr>
          <w:rFonts w:ascii="Arial" w:hAnsi="Arial" w:cs="Arial"/>
          <w:sz w:val="24"/>
          <w:szCs w:val="24"/>
        </w:rPr>
        <w:t xml:space="preserve"> column of the maze as shown in the figure. If the player reaches this square, the player wins the game. If, otherwise, the policeman reaches the square where the player currently resides, the game is lost.</w:t>
      </w:r>
    </w:p>
    <w:p w14:paraId="34B50262" w14:textId="77777777" w:rsidR="0093079E" w:rsidRDefault="0093079E" w:rsidP="00FF3F89">
      <w:pPr>
        <w:jc w:val="both"/>
        <w:rPr>
          <w:rFonts w:ascii="Arial" w:hAnsi="Arial" w:cs="Arial"/>
          <w:color w:val="222222"/>
          <w:sz w:val="24"/>
          <w:szCs w:val="24"/>
          <w:shd w:val="clear" w:color="auto" w:fill="FFFFFF"/>
        </w:rPr>
      </w:pPr>
      <w:r w:rsidRPr="003018B8">
        <w:rPr>
          <w:rFonts w:ascii="Arial" w:hAnsi="Arial" w:cs="Arial"/>
          <w:sz w:val="24"/>
          <w:szCs w:val="24"/>
        </w:rPr>
        <w:lastRenderedPageBreak/>
        <w:t>At the beginning of the game, the player and the policeman are randomly placed on the maze</w:t>
      </w:r>
      <w:r w:rsidR="003018B8" w:rsidRPr="003018B8">
        <w:rPr>
          <w:rFonts w:ascii="Arial" w:hAnsi="Arial" w:cs="Arial"/>
          <w:sz w:val="24"/>
          <w:szCs w:val="24"/>
        </w:rPr>
        <w:t xml:space="preserve"> not closer than </w:t>
      </w:r>
      <w:r w:rsidR="003018B8" w:rsidRPr="007479BC">
        <w:rPr>
          <w:rFonts w:ascii="Arial" w:hAnsi="Arial" w:cs="Arial"/>
          <w:b/>
          <w:bCs/>
          <w:sz w:val="24"/>
          <w:szCs w:val="24"/>
        </w:rPr>
        <w:t>16 squares</w:t>
      </w:r>
      <w:r w:rsidR="003018B8" w:rsidRPr="003018B8">
        <w:rPr>
          <w:rFonts w:ascii="Arial" w:hAnsi="Arial" w:cs="Arial"/>
          <w:sz w:val="24"/>
          <w:szCs w:val="24"/>
        </w:rPr>
        <w:t xml:space="preserve"> from each other</w:t>
      </w:r>
      <w:r w:rsidR="00421FDD">
        <w:rPr>
          <w:rFonts w:ascii="Arial" w:hAnsi="Arial" w:cs="Arial"/>
          <w:sz w:val="24"/>
          <w:szCs w:val="24"/>
        </w:rPr>
        <w:t xml:space="preserve"> and the thief not closer than </w:t>
      </w:r>
      <w:r w:rsidR="00421FDD" w:rsidRPr="00421FDD">
        <w:rPr>
          <w:rFonts w:ascii="Arial" w:hAnsi="Arial" w:cs="Arial"/>
          <w:b/>
          <w:bCs/>
          <w:sz w:val="24"/>
          <w:szCs w:val="24"/>
        </w:rPr>
        <w:t>16 squares</w:t>
      </w:r>
      <w:r w:rsidR="00421FDD">
        <w:rPr>
          <w:rFonts w:ascii="Arial" w:hAnsi="Arial" w:cs="Arial"/>
          <w:sz w:val="24"/>
          <w:szCs w:val="24"/>
        </w:rPr>
        <w:t xml:space="preserve"> from the escape point</w:t>
      </w:r>
      <w:r w:rsidR="003018B8" w:rsidRPr="003018B8">
        <w:rPr>
          <w:rFonts w:ascii="Arial" w:hAnsi="Arial" w:cs="Arial"/>
          <w:sz w:val="24"/>
          <w:szCs w:val="24"/>
        </w:rPr>
        <w:t xml:space="preserve"> in </w:t>
      </w:r>
      <w:r w:rsidR="003018B8" w:rsidRPr="003018B8">
        <w:rPr>
          <w:rFonts w:ascii="Arial" w:hAnsi="Arial" w:cs="Arial"/>
          <w:b/>
          <w:bCs/>
          <w:color w:val="222222"/>
          <w:sz w:val="24"/>
          <w:szCs w:val="24"/>
          <w:shd w:val="clear" w:color="auto" w:fill="FFFFFF"/>
        </w:rPr>
        <w:t>Manhattan distance</w:t>
      </w:r>
      <w:r w:rsidR="003018B8">
        <w:rPr>
          <w:rFonts w:ascii="Arial" w:hAnsi="Arial" w:cs="Arial"/>
          <w:color w:val="222222"/>
          <w:sz w:val="24"/>
          <w:szCs w:val="24"/>
          <w:shd w:val="clear" w:color="auto" w:fill="FFFFFF"/>
        </w:rPr>
        <w:t>.</w:t>
      </w:r>
    </w:p>
    <w:p w14:paraId="1F292672" w14:textId="77777777" w:rsidR="003018B8" w:rsidRDefault="00421FDD" w:rsidP="00FF3F89">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The Manhattan distance between two squares at coordinates</w:t>
      </w:r>
      <w:r w:rsidR="003018B8">
        <w:rPr>
          <w:rFonts w:ascii="Arial" w:hAnsi="Arial" w:cs="Arial"/>
          <w:color w:val="222222"/>
          <w:sz w:val="24"/>
          <w:szCs w:val="24"/>
          <w:shd w:val="clear" w:color="auto" w:fill="FFFFFF"/>
        </w:rPr>
        <w:t xml:space="preserve"> (x1, y1) and (x2, y2)</w:t>
      </w:r>
      <w:r>
        <w:rPr>
          <w:rFonts w:ascii="Arial" w:hAnsi="Arial" w:cs="Arial"/>
          <w:color w:val="222222"/>
          <w:sz w:val="24"/>
          <w:szCs w:val="24"/>
          <w:shd w:val="clear" w:color="auto" w:fill="FFFFFF"/>
        </w:rPr>
        <w:t xml:space="preserve"> is </w:t>
      </w:r>
      <w:r w:rsidR="003018B8">
        <w:rPr>
          <w:rFonts w:ascii="Arial" w:hAnsi="Arial" w:cs="Arial"/>
          <w:color w:val="222222"/>
          <w:sz w:val="24"/>
          <w:szCs w:val="24"/>
          <w:shd w:val="clear" w:color="auto" w:fill="FFFFFF"/>
        </w:rPr>
        <w:t>defined as |x2-x1| + |y2-y1|</w:t>
      </w:r>
    </w:p>
    <w:p w14:paraId="08B4A9C7" w14:textId="77777777" w:rsidR="004C1A15" w:rsidRDefault="00C318CC" w:rsidP="00FF3F89">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The game will have </w:t>
      </w:r>
      <w:r w:rsidR="004C1A15">
        <w:rPr>
          <w:rFonts w:ascii="Arial" w:hAnsi="Arial" w:cs="Arial"/>
          <w:color w:val="222222"/>
          <w:sz w:val="24"/>
          <w:szCs w:val="24"/>
          <w:shd w:val="clear" w:color="auto" w:fill="FFFFFF"/>
        </w:rPr>
        <w:t>two</w:t>
      </w:r>
      <w:r>
        <w:rPr>
          <w:rFonts w:ascii="Arial" w:hAnsi="Arial" w:cs="Arial"/>
          <w:color w:val="222222"/>
          <w:sz w:val="24"/>
          <w:szCs w:val="24"/>
          <w:shd w:val="clear" w:color="auto" w:fill="FFFFFF"/>
        </w:rPr>
        <w:t xml:space="preserve"> difficulty levels: easy</w:t>
      </w:r>
      <w:r w:rsidR="004C1A15">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and hard. In the easy level, the</w:t>
      </w:r>
      <w:r w:rsidR="004C1A15">
        <w:rPr>
          <w:rFonts w:ascii="Arial" w:hAnsi="Arial" w:cs="Arial"/>
          <w:color w:val="222222"/>
          <w:sz w:val="24"/>
          <w:szCs w:val="24"/>
          <w:shd w:val="clear" w:color="auto" w:fill="FFFFFF"/>
        </w:rPr>
        <w:t xml:space="preserve"> policeman will make a random move to one of the </w:t>
      </w:r>
      <w:r w:rsidR="004C1A15" w:rsidRPr="007479BC">
        <w:rPr>
          <w:rFonts w:ascii="Arial" w:hAnsi="Arial" w:cs="Arial"/>
          <w:color w:val="222222"/>
          <w:sz w:val="24"/>
          <w:szCs w:val="24"/>
          <w:u w:val="single"/>
          <w:shd w:val="clear" w:color="auto" w:fill="FFFFFF"/>
        </w:rPr>
        <w:t>feasible squares</w:t>
      </w:r>
      <w:r w:rsidR="004C1A15">
        <w:rPr>
          <w:rFonts w:ascii="Arial" w:hAnsi="Arial" w:cs="Arial"/>
          <w:color w:val="222222"/>
          <w:sz w:val="24"/>
          <w:szCs w:val="24"/>
          <w:shd w:val="clear" w:color="auto" w:fill="FFFFFF"/>
        </w:rPr>
        <w:t xml:space="preserve"> at each turn. A </w:t>
      </w:r>
      <w:r w:rsidR="004C1A15" w:rsidRPr="007479BC">
        <w:rPr>
          <w:rFonts w:ascii="Arial" w:hAnsi="Arial" w:cs="Arial"/>
          <w:color w:val="222222"/>
          <w:sz w:val="24"/>
          <w:szCs w:val="24"/>
          <w:u w:val="single"/>
          <w:shd w:val="clear" w:color="auto" w:fill="FFFFFF"/>
        </w:rPr>
        <w:t>feasible square</w:t>
      </w:r>
      <w:r w:rsidR="004C1A15">
        <w:rPr>
          <w:rFonts w:ascii="Arial" w:hAnsi="Arial" w:cs="Arial"/>
          <w:color w:val="222222"/>
          <w:sz w:val="24"/>
          <w:szCs w:val="24"/>
          <w:shd w:val="clear" w:color="auto" w:fill="FFFFFF"/>
        </w:rPr>
        <w:t xml:space="preserve"> is a square that is adjacent to the current square the policeman resides and that doesn’t have a wall in it. </w:t>
      </w:r>
    </w:p>
    <w:p w14:paraId="15E1D9EA" w14:textId="77777777" w:rsidR="00C318CC" w:rsidRDefault="004C1A15" w:rsidP="00FF3F89">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In the hard level, the computer will be smarter and will make a move to an </w:t>
      </w:r>
      <w:r w:rsidRPr="007479BC">
        <w:rPr>
          <w:rFonts w:ascii="Arial" w:hAnsi="Arial" w:cs="Arial"/>
          <w:b/>
          <w:bCs/>
          <w:color w:val="222222"/>
          <w:sz w:val="24"/>
          <w:szCs w:val="24"/>
          <w:u w:val="single"/>
          <w:shd w:val="clear" w:color="auto" w:fill="FFFFFF"/>
        </w:rPr>
        <w:t>optimal</w:t>
      </w:r>
      <w:r w:rsidRPr="007479BC">
        <w:rPr>
          <w:rFonts w:ascii="Arial" w:hAnsi="Arial" w:cs="Arial"/>
          <w:color w:val="222222"/>
          <w:sz w:val="24"/>
          <w:szCs w:val="24"/>
          <w:u w:val="single"/>
          <w:shd w:val="clear" w:color="auto" w:fill="FFFFFF"/>
        </w:rPr>
        <w:t xml:space="preserve"> feasible square</w:t>
      </w:r>
      <w:r w:rsidR="007479BC">
        <w:rPr>
          <w:rFonts w:ascii="Arial" w:hAnsi="Arial" w:cs="Arial"/>
          <w:color w:val="222222"/>
          <w:sz w:val="24"/>
          <w:szCs w:val="24"/>
          <w:shd w:val="clear" w:color="auto" w:fill="FFFFFF"/>
        </w:rPr>
        <w:t xml:space="preserve">. An </w:t>
      </w:r>
      <w:r w:rsidR="007479BC" w:rsidRPr="007479BC">
        <w:rPr>
          <w:rFonts w:ascii="Arial" w:hAnsi="Arial" w:cs="Arial"/>
          <w:color w:val="222222"/>
          <w:sz w:val="24"/>
          <w:szCs w:val="24"/>
          <w:u w:val="single"/>
          <w:shd w:val="clear" w:color="auto" w:fill="FFFFFF"/>
        </w:rPr>
        <w:t>optimal feasible square</w:t>
      </w:r>
      <w:r w:rsidR="007479BC">
        <w:rPr>
          <w:rFonts w:ascii="Arial" w:hAnsi="Arial" w:cs="Arial"/>
          <w:color w:val="222222"/>
          <w:sz w:val="24"/>
          <w:szCs w:val="24"/>
          <w:shd w:val="clear" w:color="auto" w:fill="FFFFFF"/>
        </w:rPr>
        <w:t xml:space="preserve"> is the square</w:t>
      </w:r>
      <w:r>
        <w:rPr>
          <w:rFonts w:ascii="Arial" w:hAnsi="Arial" w:cs="Arial"/>
          <w:color w:val="222222"/>
          <w:sz w:val="24"/>
          <w:szCs w:val="24"/>
          <w:shd w:val="clear" w:color="auto" w:fill="FFFFFF"/>
        </w:rPr>
        <w:t xml:space="preserve"> that makes the distance to the thief the shortest. If two or more squares </w:t>
      </w:r>
      <w:r w:rsidR="000410E8">
        <w:rPr>
          <w:rFonts w:ascii="Arial" w:hAnsi="Arial" w:cs="Arial"/>
          <w:color w:val="222222"/>
          <w:sz w:val="24"/>
          <w:szCs w:val="24"/>
          <w:shd w:val="clear" w:color="auto" w:fill="FFFFFF"/>
        </w:rPr>
        <w:t>have an</w:t>
      </w:r>
      <w:r>
        <w:rPr>
          <w:rFonts w:ascii="Arial" w:hAnsi="Arial" w:cs="Arial"/>
          <w:color w:val="222222"/>
          <w:sz w:val="24"/>
          <w:szCs w:val="24"/>
          <w:shd w:val="clear" w:color="auto" w:fill="FFFFFF"/>
        </w:rPr>
        <w:t xml:space="preserve"> </w:t>
      </w:r>
      <w:r w:rsidR="000410E8">
        <w:rPr>
          <w:rFonts w:ascii="Arial" w:hAnsi="Arial" w:cs="Arial"/>
          <w:color w:val="222222"/>
          <w:sz w:val="24"/>
          <w:szCs w:val="24"/>
          <w:shd w:val="clear" w:color="auto" w:fill="FFFFFF"/>
        </w:rPr>
        <w:t xml:space="preserve">equal </w:t>
      </w:r>
      <w:r>
        <w:rPr>
          <w:rFonts w:ascii="Arial" w:hAnsi="Arial" w:cs="Arial"/>
          <w:color w:val="222222"/>
          <w:sz w:val="24"/>
          <w:szCs w:val="24"/>
          <w:shd w:val="clear" w:color="auto" w:fill="FFFFFF"/>
        </w:rPr>
        <w:t xml:space="preserve">distance, </w:t>
      </w:r>
      <w:r w:rsidR="000410E8">
        <w:rPr>
          <w:rFonts w:ascii="Arial" w:hAnsi="Arial" w:cs="Arial"/>
          <w:color w:val="222222"/>
          <w:sz w:val="24"/>
          <w:szCs w:val="24"/>
          <w:shd w:val="clear" w:color="auto" w:fill="FFFFFF"/>
        </w:rPr>
        <w:t xml:space="preserve">the square to move to will be picked randomly among the </w:t>
      </w:r>
      <w:r w:rsidR="000410E8" w:rsidRPr="00421FDD">
        <w:rPr>
          <w:rFonts w:ascii="Arial" w:hAnsi="Arial" w:cs="Arial"/>
          <w:color w:val="222222"/>
          <w:sz w:val="24"/>
          <w:szCs w:val="24"/>
          <w:u w:val="single"/>
          <w:shd w:val="clear" w:color="auto" w:fill="FFFFFF"/>
        </w:rPr>
        <w:t>optimal feasible squares</w:t>
      </w:r>
      <w:r w:rsidR="000410E8">
        <w:rPr>
          <w:rFonts w:ascii="Arial" w:hAnsi="Arial" w:cs="Arial"/>
          <w:color w:val="222222"/>
          <w:sz w:val="24"/>
          <w:szCs w:val="24"/>
          <w:shd w:val="clear" w:color="auto" w:fill="FFFFFF"/>
        </w:rPr>
        <w:t xml:space="preserve">. </w:t>
      </w:r>
      <w:r w:rsidR="006513F8">
        <w:rPr>
          <w:rFonts w:ascii="Arial" w:hAnsi="Arial" w:cs="Arial"/>
          <w:color w:val="222222"/>
          <w:sz w:val="24"/>
          <w:szCs w:val="24"/>
          <w:shd w:val="clear" w:color="auto" w:fill="FFFFFF"/>
        </w:rPr>
        <w:t>You may use any algorithm you desire to find the optimal feasible squares. Hint: Don’t let the policeman fall into an infinite loop by checking the last position the policeman was at before.</w:t>
      </w:r>
    </w:p>
    <w:p w14:paraId="14719657" w14:textId="77777777" w:rsidR="00834B4C" w:rsidRDefault="00834B4C" w:rsidP="00FF3F89">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The game will first ask for the difficulty level. After the difficulty level is selected, the game will start with the player’s move.</w:t>
      </w:r>
    </w:p>
    <w:p w14:paraId="64A14126" w14:textId="77777777" w:rsidR="00834B4C" w:rsidDel="00377D5B" w:rsidRDefault="00834B4C" w:rsidP="00FF3F89">
      <w:pPr>
        <w:jc w:val="both"/>
        <w:rPr>
          <w:del w:id="8" w:author="Can Bozaci" w:date="2021-09-14T20:33:00Z"/>
          <w:rFonts w:ascii="Arial" w:hAnsi="Arial" w:cs="Arial"/>
          <w:color w:val="222222"/>
          <w:sz w:val="24"/>
          <w:szCs w:val="24"/>
          <w:shd w:val="clear" w:color="auto" w:fill="FFFFFF"/>
        </w:rPr>
      </w:pPr>
      <w:r>
        <w:rPr>
          <w:rFonts w:ascii="Arial" w:hAnsi="Arial" w:cs="Arial"/>
          <w:color w:val="222222"/>
          <w:sz w:val="24"/>
          <w:szCs w:val="24"/>
          <w:shd w:val="clear" w:color="auto" w:fill="FFFFFF"/>
        </w:rPr>
        <w:t>When the current game ends, a message that tells “You lost!” or “You won!” will be displayed on the screen depending on the outcome. Then, the player will be asked if she/he wants to play the game once more or wants to exit the game. If the player chooses to play once more, the above actions will repeat starting from choosing the difficulty level again. If the player decides to exit, the program will end.</w:t>
      </w:r>
      <w:bookmarkStart w:id="9" w:name="_GoBack"/>
      <w:bookmarkEnd w:id="9"/>
    </w:p>
    <w:p w14:paraId="194D3BD4" w14:textId="20667553" w:rsidR="00834B4C" w:rsidRPr="00834B4C" w:rsidDel="00377D5B" w:rsidRDefault="00834B4C" w:rsidP="00834B4C">
      <w:pPr>
        <w:pStyle w:val="Balk2"/>
        <w:rPr>
          <w:del w:id="10" w:author="Can Bozaci" w:date="2021-09-14T20:33:00Z"/>
          <w:rFonts w:ascii="Arial" w:hAnsi="Arial" w:cs="Arial"/>
          <w:sz w:val="24"/>
          <w:szCs w:val="24"/>
          <w:shd w:val="clear" w:color="auto" w:fill="FFFFFF"/>
        </w:rPr>
      </w:pPr>
      <w:del w:id="11" w:author="Can Bozaci" w:date="2021-09-14T20:33:00Z">
        <w:r w:rsidRPr="00834B4C" w:rsidDel="00377D5B">
          <w:rPr>
            <w:rFonts w:ascii="Arial" w:hAnsi="Arial" w:cs="Arial"/>
            <w:sz w:val="24"/>
            <w:szCs w:val="24"/>
            <w:shd w:val="clear" w:color="auto" w:fill="FFFFFF"/>
          </w:rPr>
          <w:delText>Project Deliverables</w:delText>
        </w:r>
      </w:del>
    </w:p>
    <w:p w14:paraId="42FCF282" w14:textId="609C29EA" w:rsidR="00834B4C" w:rsidDel="00377D5B" w:rsidRDefault="00834B4C" w:rsidP="00672218">
      <w:pPr>
        <w:rPr>
          <w:del w:id="12" w:author="Can Bozaci" w:date="2021-09-14T20:33:00Z"/>
          <w:rFonts w:ascii="Arial" w:hAnsi="Arial" w:cs="Arial"/>
          <w:color w:val="222222"/>
          <w:sz w:val="24"/>
          <w:szCs w:val="24"/>
          <w:shd w:val="clear" w:color="auto" w:fill="FFFFFF"/>
        </w:rPr>
      </w:pPr>
      <w:del w:id="13" w:author="Can Bozaci" w:date="2021-09-14T20:33:00Z">
        <w:r w:rsidDel="00377D5B">
          <w:rPr>
            <w:rFonts w:ascii="Arial" w:hAnsi="Arial" w:cs="Arial"/>
            <w:color w:val="222222"/>
            <w:sz w:val="24"/>
            <w:szCs w:val="24"/>
            <w:shd w:val="clear" w:color="auto" w:fill="FFFFFF"/>
          </w:rPr>
          <w:delText>1. You should submit your source code. Your source code should be commented.</w:delText>
        </w:r>
      </w:del>
    </w:p>
    <w:p w14:paraId="7CF02B6E" w14:textId="190005EB" w:rsidR="00834B4C" w:rsidDel="00377D5B" w:rsidRDefault="00834B4C" w:rsidP="00672218">
      <w:pPr>
        <w:rPr>
          <w:del w:id="14" w:author="Can Bozaci" w:date="2021-09-14T20:33:00Z"/>
          <w:rFonts w:ascii="Arial" w:hAnsi="Arial" w:cs="Arial"/>
          <w:color w:val="222222"/>
          <w:sz w:val="24"/>
          <w:szCs w:val="24"/>
          <w:shd w:val="clear" w:color="auto" w:fill="FFFFFF"/>
        </w:rPr>
      </w:pPr>
      <w:del w:id="15" w:author="Can Bozaci" w:date="2021-09-14T20:33:00Z">
        <w:r w:rsidDel="00377D5B">
          <w:rPr>
            <w:rFonts w:ascii="Arial" w:hAnsi="Arial" w:cs="Arial"/>
            <w:color w:val="222222"/>
            <w:sz w:val="24"/>
            <w:szCs w:val="24"/>
            <w:shd w:val="clear" w:color="auto" w:fill="FFFFFF"/>
          </w:rPr>
          <w:delText>2. You should include a text file named README that explains how to compile your source code and how to run it. Your README file should include an author section that has your name in it.</w:delText>
        </w:r>
        <w:r w:rsidR="00C000A5" w:rsidDel="00377D5B">
          <w:rPr>
            <w:rFonts w:ascii="Arial" w:hAnsi="Arial" w:cs="Arial"/>
            <w:color w:val="222222"/>
            <w:sz w:val="24"/>
            <w:szCs w:val="24"/>
            <w:shd w:val="clear" w:color="auto" w:fill="FFFFFF"/>
          </w:rPr>
          <w:delText xml:space="preserve"> It should also have a version section which lists the current version of your program, such as version 1.0.</w:delText>
        </w:r>
      </w:del>
    </w:p>
    <w:p w14:paraId="24BF22BC" w14:textId="7C58F3B6" w:rsidR="00C000A5" w:rsidDel="00377D5B" w:rsidRDefault="00C000A5" w:rsidP="00672218">
      <w:pPr>
        <w:rPr>
          <w:del w:id="16" w:author="Can Bozaci" w:date="2021-09-14T20:33:00Z"/>
          <w:rFonts w:ascii="Arial" w:hAnsi="Arial" w:cs="Arial"/>
          <w:color w:val="222222"/>
          <w:sz w:val="24"/>
          <w:szCs w:val="24"/>
          <w:shd w:val="clear" w:color="auto" w:fill="FFFFFF"/>
        </w:rPr>
      </w:pPr>
      <w:del w:id="17" w:author="Can Bozaci" w:date="2021-09-14T20:33:00Z">
        <w:r w:rsidDel="00377D5B">
          <w:rPr>
            <w:rFonts w:ascii="Arial" w:hAnsi="Arial" w:cs="Arial"/>
            <w:color w:val="222222"/>
            <w:sz w:val="24"/>
            <w:szCs w:val="24"/>
            <w:shd w:val="clear" w:color="auto" w:fill="FFFFFF"/>
          </w:rPr>
          <w:delText>3. Although not needed, you may include a binary, but your code will be tested whether it compiles and runs correctly.</w:delText>
        </w:r>
      </w:del>
    </w:p>
    <w:p w14:paraId="53A43EDE" w14:textId="0B3D0D0F" w:rsidR="00421FDD" w:rsidRPr="00421FDD" w:rsidDel="00377D5B" w:rsidRDefault="00421FDD" w:rsidP="00421FDD">
      <w:pPr>
        <w:pStyle w:val="Balk2"/>
        <w:rPr>
          <w:del w:id="18" w:author="Can Bozaci" w:date="2021-09-14T20:33:00Z"/>
          <w:rFonts w:ascii="Arial" w:hAnsi="Arial" w:cs="Arial"/>
          <w:sz w:val="24"/>
          <w:szCs w:val="24"/>
          <w:shd w:val="clear" w:color="auto" w:fill="FFFFFF"/>
        </w:rPr>
      </w:pPr>
      <w:del w:id="19" w:author="Can Bozaci" w:date="2021-09-14T20:33:00Z">
        <w:r w:rsidRPr="00421FDD" w:rsidDel="00377D5B">
          <w:rPr>
            <w:rFonts w:ascii="Arial" w:hAnsi="Arial" w:cs="Arial"/>
            <w:sz w:val="24"/>
            <w:szCs w:val="24"/>
            <w:shd w:val="clear" w:color="auto" w:fill="FFFFFF"/>
          </w:rPr>
          <w:delText>Tips for the Project</w:delText>
        </w:r>
      </w:del>
    </w:p>
    <w:p w14:paraId="5F0CA9CE" w14:textId="05C43044" w:rsidR="00421FDD" w:rsidDel="00377D5B" w:rsidRDefault="00421FDD" w:rsidP="00421FDD">
      <w:pPr>
        <w:rPr>
          <w:del w:id="20" w:author="Can Bozaci" w:date="2021-09-14T20:33:00Z"/>
          <w:rFonts w:ascii="Arial" w:hAnsi="Arial" w:cs="Arial"/>
          <w:sz w:val="24"/>
          <w:szCs w:val="24"/>
        </w:rPr>
      </w:pPr>
      <w:del w:id="21" w:author="Can Bozaci" w:date="2021-09-14T20:33:00Z">
        <w:r w:rsidRPr="00421FDD" w:rsidDel="00377D5B">
          <w:rPr>
            <w:rFonts w:ascii="Arial" w:hAnsi="Arial" w:cs="Arial"/>
            <w:sz w:val="24"/>
            <w:szCs w:val="24"/>
          </w:rPr>
          <w:delText xml:space="preserve">1. </w:delText>
        </w:r>
        <w:r w:rsidDel="00377D5B">
          <w:rPr>
            <w:rFonts w:ascii="Arial" w:hAnsi="Arial" w:cs="Arial"/>
            <w:sz w:val="24"/>
            <w:szCs w:val="24"/>
          </w:rPr>
          <w:delText xml:space="preserve">You </w:delText>
        </w:r>
        <w:r w:rsidR="00AB2AE9" w:rsidDel="00377D5B">
          <w:rPr>
            <w:rFonts w:ascii="Arial" w:hAnsi="Arial" w:cs="Arial"/>
            <w:sz w:val="24"/>
            <w:szCs w:val="24"/>
          </w:rPr>
          <w:delText>may</w:delText>
        </w:r>
        <w:r w:rsidDel="00377D5B">
          <w:rPr>
            <w:rFonts w:ascii="Arial" w:hAnsi="Arial" w:cs="Arial"/>
            <w:sz w:val="24"/>
            <w:szCs w:val="24"/>
          </w:rPr>
          <w:delText xml:space="preserve"> use </w:delText>
        </w:r>
        <w:r w:rsidR="004A2447" w:rsidDel="00377D5B">
          <w:rPr>
            <w:rFonts w:ascii="Arial" w:hAnsi="Arial" w:cs="Arial"/>
            <w:sz w:val="24"/>
            <w:szCs w:val="24"/>
          </w:rPr>
          <w:delText xml:space="preserve">ASCII characters </w:delText>
        </w:r>
        <w:r w:rsidR="00203A62" w:rsidDel="00377D5B">
          <w:rPr>
            <w:rFonts w:ascii="Arial" w:hAnsi="Arial" w:cs="Arial"/>
            <w:sz w:val="24"/>
            <w:szCs w:val="24"/>
          </w:rPr>
          <w:delText xml:space="preserve">_, |, </w:delText>
        </w:r>
        <w:r w:rsidR="005625B3" w:rsidDel="00377D5B">
          <w:rPr>
            <w:rFonts w:ascii="Arial" w:hAnsi="Arial" w:cs="Arial"/>
            <w:sz w:val="24"/>
            <w:szCs w:val="24"/>
          </w:rPr>
          <w:delText>W, P, T to represent maze square boundaries, walls, the policeman and the thief, respectively when drawing the game platform to screen.</w:delText>
        </w:r>
      </w:del>
    </w:p>
    <w:p w14:paraId="03DB37E7" w14:textId="0333BA20" w:rsidR="00FA39C1" w:rsidDel="00377D5B" w:rsidRDefault="00FA39C1" w:rsidP="00421FDD">
      <w:pPr>
        <w:rPr>
          <w:del w:id="22" w:author="Can Bozaci" w:date="2021-09-14T20:33:00Z"/>
          <w:rFonts w:ascii="Arial" w:hAnsi="Arial" w:cs="Arial"/>
          <w:sz w:val="24"/>
          <w:szCs w:val="24"/>
        </w:rPr>
      </w:pPr>
      <w:del w:id="23" w:author="Can Bozaci" w:date="2021-09-14T20:33:00Z">
        <w:r w:rsidDel="00377D5B">
          <w:rPr>
            <w:rFonts w:ascii="Arial" w:hAnsi="Arial" w:cs="Arial"/>
            <w:sz w:val="24"/>
            <w:szCs w:val="24"/>
          </w:rPr>
          <w:delText xml:space="preserve">2. You can represent the maze by a 16x16 two-dimensional array. Each position in the array may represent either an empty square, a wall, the policeman or </w:delText>
        </w:r>
        <w:r w:rsidR="00834B4C" w:rsidDel="00377D5B">
          <w:rPr>
            <w:rFonts w:ascii="Arial" w:hAnsi="Arial" w:cs="Arial"/>
            <w:sz w:val="24"/>
            <w:szCs w:val="24"/>
          </w:rPr>
          <w:delText xml:space="preserve">the </w:delText>
        </w:r>
        <w:r w:rsidDel="00377D5B">
          <w:rPr>
            <w:rFonts w:ascii="Arial" w:hAnsi="Arial" w:cs="Arial"/>
            <w:sz w:val="24"/>
            <w:szCs w:val="24"/>
          </w:rPr>
          <w:delText>thief.</w:delText>
        </w:r>
      </w:del>
    </w:p>
    <w:p w14:paraId="0BFC5A42" w14:textId="5BF653BF" w:rsidR="005625B3" w:rsidDel="00377D5B" w:rsidRDefault="005625B3" w:rsidP="00421FDD">
      <w:pPr>
        <w:rPr>
          <w:del w:id="24" w:author="Can Bozaci" w:date="2021-09-14T20:33:00Z"/>
          <w:rFonts w:ascii="Arial" w:hAnsi="Arial" w:cs="Arial"/>
          <w:sz w:val="24"/>
          <w:szCs w:val="24"/>
        </w:rPr>
      </w:pPr>
      <w:del w:id="25" w:author="Can Bozaci" w:date="2021-09-14T20:33:00Z">
        <w:r w:rsidDel="00377D5B">
          <w:rPr>
            <w:rFonts w:ascii="Arial" w:hAnsi="Arial" w:cs="Arial"/>
            <w:sz w:val="24"/>
            <w:szCs w:val="24"/>
          </w:rPr>
          <w:delText xml:space="preserve">3. You can use </w:delText>
        </w:r>
        <w:r w:rsidR="00AB2AE9" w:rsidDel="00377D5B">
          <w:rPr>
            <w:rFonts w:ascii="Arial" w:hAnsi="Arial" w:cs="Arial"/>
            <w:sz w:val="24"/>
            <w:szCs w:val="24"/>
          </w:rPr>
          <w:delText>system("clear") command to clear the screen when refreshing the maze.</w:delText>
        </w:r>
      </w:del>
    </w:p>
    <w:p w14:paraId="45E5E1B2" w14:textId="77777777" w:rsidR="007F0B06" w:rsidRPr="00421FDD" w:rsidRDefault="007F0B06" w:rsidP="00377D5B">
      <w:pPr>
        <w:jc w:val="both"/>
        <w:rPr>
          <w:rFonts w:ascii="Arial" w:hAnsi="Arial" w:cs="Arial"/>
          <w:sz w:val="24"/>
          <w:szCs w:val="24"/>
        </w:rPr>
        <w:pPrChange w:id="26" w:author="Can Bozaci" w:date="2021-09-14T20:33:00Z">
          <w:pPr/>
        </w:pPrChange>
      </w:pPr>
    </w:p>
    <w:sectPr w:rsidR="007F0B06" w:rsidRPr="00421FDD" w:rsidSect="005625B3">
      <w:pgSz w:w="12240" w:h="15840"/>
      <w:pgMar w:top="90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n Bozaci">
    <w15:presenceInfo w15:providerId="Windows Live" w15:userId="5bb5823da363126e"/>
  </w15:person>
  <w15:person w15:author="Bora Döken">
    <w15:presenceInfo w15:providerId="Windows Live" w15:userId="63d787497facd1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218"/>
    <w:rsid w:val="000410E8"/>
    <w:rsid w:val="00177ED6"/>
    <w:rsid w:val="00203A62"/>
    <w:rsid w:val="00265761"/>
    <w:rsid w:val="003018B8"/>
    <w:rsid w:val="00377D5B"/>
    <w:rsid w:val="00421C77"/>
    <w:rsid w:val="00421FDD"/>
    <w:rsid w:val="004616D5"/>
    <w:rsid w:val="004A2447"/>
    <w:rsid w:val="004C1A15"/>
    <w:rsid w:val="005625B3"/>
    <w:rsid w:val="005E2079"/>
    <w:rsid w:val="006513F8"/>
    <w:rsid w:val="00672218"/>
    <w:rsid w:val="007479BC"/>
    <w:rsid w:val="007F0B06"/>
    <w:rsid w:val="00834177"/>
    <w:rsid w:val="00834B4C"/>
    <w:rsid w:val="008E4BE4"/>
    <w:rsid w:val="0093079E"/>
    <w:rsid w:val="00AB2AE9"/>
    <w:rsid w:val="00BC179D"/>
    <w:rsid w:val="00C000A5"/>
    <w:rsid w:val="00C318CC"/>
    <w:rsid w:val="00CE1457"/>
    <w:rsid w:val="00F13F3B"/>
    <w:rsid w:val="00F75FCE"/>
    <w:rsid w:val="00FA39C1"/>
    <w:rsid w:val="00FF3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9503E"/>
  <w15:chartTrackingRefBased/>
  <w15:docId w15:val="{E30995BC-0512-456E-9067-9EB6B4BA1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6722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421F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72218"/>
    <w:rPr>
      <w:rFonts w:asciiTheme="majorHAnsi" w:eastAsiaTheme="majorEastAsia" w:hAnsiTheme="majorHAnsi" w:cstheme="majorBidi"/>
      <w:color w:val="2F5496" w:themeColor="accent1" w:themeShade="BF"/>
      <w:sz w:val="32"/>
      <w:szCs w:val="32"/>
    </w:rPr>
  </w:style>
  <w:style w:type="table" w:styleId="TabloKlavuzu">
    <w:name w:val="Table Grid"/>
    <w:basedOn w:val="NormalTablo"/>
    <w:uiPriority w:val="39"/>
    <w:rsid w:val="00672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basedOn w:val="VarsaylanParagrafYazTipi"/>
    <w:link w:val="Balk2"/>
    <w:uiPriority w:val="9"/>
    <w:rsid w:val="00421FDD"/>
    <w:rPr>
      <w:rFonts w:asciiTheme="majorHAnsi" w:eastAsiaTheme="majorEastAsia" w:hAnsiTheme="majorHAnsi" w:cstheme="majorBidi"/>
      <w:color w:val="2F5496" w:themeColor="accent1" w:themeShade="BF"/>
      <w:sz w:val="26"/>
      <w:szCs w:val="26"/>
    </w:rPr>
  </w:style>
  <w:style w:type="paragraph" w:styleId="ListeParagraf">
    <w:name w:val="List Paragraph"/>
    <w:basedOn w:val="Normal"/>
    <w:uiPriority w:val="34"/>
    <w:qFormat/>
    <w:rsid w:val="00421FDD"/>
    <w:pPr>
      <w:ind w:left="720"/>
      <w:contextualSpacing/>
    </w:pPr>
  </w:style>
  <w:style w:type="character" w:styleId="Kpr">
    <w:name w:val="Hyperlink"/>
    <w:basedOn w:val="VarsaylanParagrafYazTipi"/>
    <w:uiPriority w:val="99"/>
    <w:semiHidden/>
    <w:unhideWhenUsed/>
    <w:rsid w:val="00FA39C1"/>
    <w:rPr>
      <w:color w:val="0000FF"/>
      <w:u w:val="single"/>
    </w:rPr>
  </w:style>
  <w:style w:type="character" w:styleId="zlenenKpr">
    <w:name w:val="FollowedHyperlink"/>
    <w:basedOn w:val="VarsaylanParagrafYazTipi"/>
    <w:uiPriority w:val="99"/>
    <w:semiHidden/>
    <w:unhideWhenUsed/>
    <w:rsid w:val="00203A62"/>
    <w:rPr>
      <w:color w:val="954F72" w:themeColor="followedHyperlink"/>
      <w:u w:val="single"/>
    </w:rPr>
  </w:style>
  <w:style w:type="paragraph" w:styleId="BalonMetni">
    <w:name w:val="Balloon Text"/>
    <w:basedOn w:val="Normal"/>
    <w:link w:val="BalonMetniChar"/>
    <w:uiPriority w:val="99"/>
    <w:semiHidden/>
    <w:unhideWhenUsed/>
    <w:rsid w:val="005E2079"/>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E20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akgult</dc:creator>
  <cp:keywords/>
  <dc:description/>
  <cp:lastModifiedBy>Can Bozaci</cp:lastModifiedBy>
  <cp:revision>7</cp:revision>
  <dcterms:created xsi:type="dcterms:W3CDTF">2019-10-30T16:48:00Z</dcterms:created>
  <dcterms:modified xsi:type="dcterms:W3CDTF">2021-09-14T17:33:00Z</dcterms:modified>
</cp:coreProperties>
</file>